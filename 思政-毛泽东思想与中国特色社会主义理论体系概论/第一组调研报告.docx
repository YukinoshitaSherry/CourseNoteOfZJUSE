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61BCA" w14:textId="1783A322" w:rsidR="00664DDD" w:rsidRDefault="00664DDD" w:rsidP="00664DDD">
      <w:bookmarkStart w:id="0" w:name="_Toc59476701"/>
    </w:p>
    <w:p w14:paraId="301602D4" w14:textId="577750B0" w:rsidR="00664DDD" w:rsidRDefault="00664DDD" w:rsidP="00664DDD"/>
    <w:p w14:paraId="175F4954" w14:textId="77777777" w:rsidR="00664DDD" w:rsidRPr="00664DDD" w:rsidRDefault="00664DDD" w:rsidP="00664DDD"/>
    <w:p w14:paraId="3CA91E22" w14:textId="78CB8795" w:rsidR="00D7233D" w:rsidRPr="00664DDD" w:rsidRDefault="00D7233D" w:rsidP="00936238">
      <w:pPr>
        <w:pStyle w:val="1"/>
        <w:ind w:firstLine="562"/>
        <w:jc w:val="center"/>
        <w:rPr>
          <w:rFonts w:ascii="宋体" w:hAnsi="宋体"/>
          <w:sz w:val="48"/>
          <w:szCs w:val="48"/>
        </w:rPr>
      </w:pPr>
      <w:bookmarkStart w:id="1" w:name="_Toc60515662"/>
      <w:r w:rsidRPr="00664DDD">
        <w:rPr>
          <w:rFonts w:ascii="宋体" w:hAnsi="宋体" w:hint="eastAsia"/>
          <w:sz w:val="48"/>
          <w:szCs w:val="48"/>
        </w:rPr>
        <w:t>民有所呼，我有所应</w:t>
      </w:r>
      <w:bookmarkEnd w:id="0"/>
      <w:bookmarkEnd w:id="1"/>
    </w:p>
    <w:p w14:paraId="14F5BC30" w14:textId="77777777" w:rsidR="00664DDD" w:rsidRDefault="00664DDD" w:rsidP="00FF1B37">
      <w:pPr>
        <w:ind w:firstLine="562"/>
        <w:jc w:val="center"/>
        <w:rPr>
          <w:rFonts w:ascii="宋体" w:hAnsi="宋体"/>
          <w:b/>
          <w:bCs/>
          <w:sz w:val="28"/>
          <w:szCs w:val="32"/>
        </w:rPr>
      </w:pPr>
    </w:p>
    <w:p w14:paraId="12955EBD" w14:textId="04679618" w:rsidR="00D7233D" w:rsidRPr="00664DDD" w:rsidRDefault="00D7233D" w:rsidP="00FF1B37">
      <w:pPr>
        <w:ind w:firstLine="562"/>
        <w:jc w:val="center"/>
        <w:rPr>
          <w:rFonts w:ascii="宋体" w:hAnsi="宋体"/>
          <w:b/>
          <w:bCs/>
          <w:sz w:val="32"/>
          <w:szCs w:val="36"/>
        </w:rPr>
      </w:pPr>
      <w:r w:rsidRPr="00664DDD">
        <w:rPr>
          <w:rFonts w:ascii="宋体" w:hAnsi="宋体" w:hint="eastAsia"/>
          <w:b/>
          <w:bCs/>
          <w:sz w:val="32"/>
          <w:szCs w:val="36"/>
        </w:rPr>
        <w:t>——杭州</w:t>
      </w:r>
      <w:r w:rsidR="00796127" w:rsidRPr="00664DDD">
        <w:rPr>
          <w:rFonts w:ascii="宋体" w:hAnsi="宋体" w:hint="eastAsia"/>
          <w:b/>
          <w:bCs/>
          <w:sz w:val="32"/>
          <w:szCs w:val="36"/>
        </w:rPr>
        <w:t>市</w:t>
      </w:r>
      <w:r w:rsidRPr="00664DDD">
        <w:rPr>
          <w:rFonts w:ascii="宋体" w:hAnsi="宋体" w:hint="eastAsia"/>
          <w:b/>
          <w:bCs/>
          <w:sz w:val="32"/>
          <w:szCs w:val="36"/>
        </w:rPr>
        <w:t>灵隐街道“最多跑一次”政务改革案例分析</w:t>
      </w:r>
    </w:p>
    <w:p w14:paraId="0B62270D" w14:textId="0E10EAB0" w:rsidR="00014C04" w:rsidRDefault="00014C04">
      <w:pPr>
        <w:pStyle w:val="TOC1"/>
        <w:tabs>
          <w:tab w:val="right" w:leader="dot" w:pos="8296"/>
        </w:tabs>
        <w:rPr>
          <w:rFonts w:ascii="宋体" w:hAnsi="宋体"/>
          <w:b/>
          <w:bCs/>
          <w:sz w:val="28"/>
          <w:szCs w:val="32"/>
        </w:rPr>
      </w:pPr>
    </w:p>
    <w:p w14:paraId="3A081783" w14:textId="637AD18F" w:rsidR="00664DDD" w:rsidRDefault="00664DDD" w:rsidP="00664DDD"/>
    <w:p w14:paraId="79C63409" w14:textId="77777777" w:rsidR="00664DDD" w:rsidRPr="00664DDD" w:rsidRDefault="00664DDD" w:rsidP="00664DDD"/>
    <w:p w14:paraId="1EBAC29D" w14:textId="77777777" w:rsidR="00014C04" w:rsidRDefault="00014C04">
      <w:pPr>
        <w:pStyle w:val="TOC1"/>
        <w:tabs>
          <w:tab w:val="right" w:leader="dot" w:pos="8296"/>
        </w:tabs>
        <w:rPr>
          <w:rFonts w:ascii="宋体" w:hAnsi="宋体"/>
          <w:b/>
          <w:bCs/>
          <w:sz w:val="28"/>
          <w:szCs w:val="32"/>
        </w:rPr>
      </w:pPr>
    </w:p>
    <w:p w14:paraId="17491CB2" w14:textId="4407CAA8" w:rsidR="00014C04" w:rsidRPr="00664DDD" w:rsidRDefault="00664DDD" w:rsidP="00664DDD">
      <w:pPr>
        <w:pStyle w:val="TOC1"/>
        <w:tabs>
          <w:tab w:val="right" w:leader="dot" w:pos="8296"/>
        </w:tabs>
        <w:jc w:val="center"/>
        <w:rPr>
          <w:rFonts w:ascii="宋体" w:hAnsi="宋体"/>
          <w:b/>
          <w:bCs/>
          <w:sz w:val="28"/>
          <w:szCs w:val="32"/>
        </w:rPr>
      </w:pPr>
      <w:r>
        <w:rPr>
          <w:rFonts w:ascii="宋体" w:hAnsi="宋体" w:hint="eastAsia"/>
          <w:b/>
          <w:bCs/>
          <w:sz w:val="28"/>
          <w:szCs w:val="32"/>
        </w:rPr>
        <w:t xml:space="preserve"> </w:t>
      </w:r>
      <w:r w:rsidRPr="00664DDD">
        <w:rPr>
          <w:rFonts w:ascii="宋体" w:hAnsi="宋体"/>
          <w:sz w:val="28"/>
          <w:szCs w:val="32"/>
        </w:rPr>
        <w:t xml:space="preserve">  </w:t>
      </w:r>
      <w:r w:rsidRPr="00664DDD">
        <w:rPr>
          <w:rFonts w:ascii="宋体" w:hAnsi="宋体" w:hint="eastAsia"/>
          <w:b/>
          <w:bCs/>
          <w:sz w:val="28"/>
          <w:szCs w:val="32"/>
        </w:rPr>
        <w:t>课程名称：毛泽东思想和中国特色社会主义理论体系概论</w:t>
      </w:r>
    </w:p>
    <w:p w14:paraId="22A536F4" w14:textId="77777777" w:rsidR="00664DDD" w:rsidRPr="00664DDD" w:rsidRDefault="00664DDD" w:rsidP="00664DDD">
      <w:pPr>
        <w:pStyle w:val="TOC1"/>
        <w:tabs>
          <w:tab w:val="right" w:leader="dot" w:pos="8296"/>
        </w:tabs>
        <w:ind w:firstLineChars="300" w:firstLine="843"/>
        <w:rPr>
          <w:rFonts w:ascii="宋体" w:hAnsi="宋体"/>
          <w:b/>
          <w:bCs/>
          <w:sz w:val="28"/>
          <w:szCs w:val="32"/>
        </w:rPr>
      </w:pPr>
      <w:r w:rsidRPr="00664DDD">
        <w:rPr>
          <w:rFonts w:ascii="宋体" w:hAnsi="宋体" w:hint="eastAsia"/>
          <w:b/>
          <w:bCs/>
          <w:sz w:val="28"/>
          <w:szCs w:val="32"/>
        </w:rPr>
        <w:t>指导老师：熊卫平</w:t>
      </w:r>
    </w:p>
    <w:p w14:paraId="1973864B" w14:textId="373A00D7" w:rsidR="00664DDD" w:rsidRPr="00664DDD" w:rsidRDefault="00664DDD" w:rsidP="00664DDD">
      <w:pPr>
        <w:pStyle w:val="TOC1"/>
        <w:tabs>
          <w:tab w:val="right" w:leader="dot" w:pos="8296"/>
        </w:tabs>
        <w:ind w:firstLineChars="300" w:firstLine="843"/>
        <w:rPr>
          <w:rFonts w:ascii="宋体" w:hAnsi="宋体"/>
          <w:b/>
          <w:bCs/>
          <w:sz w:val="28"/>
          <w:szCs w:val="32"/>
        </w:rPr>
      </w:pPr>
      <w:r w:rsidRPr="00664DDD">
        <w:rPr>
          <w:rFonts w:ascii="宋体" w:hAnsi="宋体" w:hint="eastAsia"/>
          <w:b/>
          <w:bCs/>
          <w:sz w:val="28"/>
          <w:szCs w:val="32"/>
        </w:rPr>
        <w:t>完成小组：第一组</w:t>
      </w:r>
    </w:p>
    <w:p w14:paraId="488B11DB" w14:textId="42A89957" w:rsidR="00014C04" w:rsidRPr="00664DDD" w:rsidRDefault="00664DDD" w:rsidP="00AF21BE">
      <w:pPr>
        <w:pStyle w:val="TOC1"/>
        <w:tabs>
          <w:tab w:val="right" w:leader="dot" w:pos="8296"/>
        </w:tabs>
        <w:jc w:val="left"/>
        <w:rPr>
          <w:rFonts w:ascii="宋体" w:hAnsi="宋体"/>
          <w:b/>
          <w:bCs/>
          <w:sz w:val="28"/>
          <w:szCs w:val="32"/>
        </w:rPr>
      </w:pPr>
      <w:r>
        <w:rPr>
          <w:rFonts w:ascii="宋体" w:hAnsi="宋体"/>
          <w:b/>
          <w:bCs/>
          <w:sz w:val="28"/>
          <w:szCs w:val="32"/>
        </w:rPr>
        <w:t xml:space="preserve"> </w:t>
      </w:r>
      <w:r w:rsidRPr="00664DDD">
        <w:rPr>
          <w:rFonts w:ascii="宋体" w:hAnsi="宋体" w:hint="eastAsia"/>
          <w:b/>
          <w:bCs/>
          <w:sz w:val="28"/>
          <w:szCs w:val="32"/>
        </w:rPr>
        <w:t xml:space="preserve"> </w:t>
      </w:r>
      <w:r w:rsidR="00AF21BE">
        <w:rPr>
          <w:rFonts w:ascii="宋体" w:hAnsi="宋体"/>
          <w:b/>
          <w:bCs/>
          <w:sz w:val="28"/>
          <w:szCs w:val="32"/>
        </w:rPr>
        <w:t xml:space="preserve">    </w:t>
      </w:r>
      <w:r w:rsidRPr="00664DDD">
        <w:rPr>
          <w:rFonts w:ascii="宋体" w:hAnsi="宋体" w:hint="eastAsia"/>
          <w:b/>
          <w:bCs/>
          <w:sz w:val="28"/>
          <w:szCs w:val="32"/>
        </w:rPr>
        <w:t>小组成员：</w:t>
      </w:r>
      <w:r w:rsidR="00AF21BE">
        <w:rPr>
          <w:rFonts w:ascii="宋体" w:hAnsi="宋体" w:hint="eastAsia"/>
          <w:b/>
          <w:bCs/>
          <w:sz w:val="28"/>
          <w:szCs w:val="32"/>
        </w:rPr>
        <w:t>略</w:t>
      </w:r>
      <w:r w:rsidR="00AF21BE" w:rsidRPr="00664DDD">
        <w:rPr>
          <w:rFonts w:ascii="宋体" w:hAnsi="宋体"/>
          <w:b/>
          <w:bCs/>
          <w:sz w:val="28"/>
          <w:szCs w:val="32"/>
        </w:rPr>
        <w:t xml:space="preserve"> </w:t>
      </w:r>
    </w:p>
    <w:p w14:paraId="118AB5F6" w14:textId="77777777" w:rsidR="00014C04" w:rsidRDefault="00014C04">
      <w:pPr>
        <w:pStyle w:val="TOC1"/>
        <w:tabs>
          <w:tab w:val="right" w:leader="dot" w:pos="8296"/>
        </w:tabs>
        <w:rPr>
          <w:rFonts w:ascii="宋体" w:hAnsi="宋体"/>
          <w:b/>
          <w:bCs/>
          <w:sz w:val="28"/>
          <w:szCs w:val="32"/>
        </w:rPr>
      </w:pPr>
    </w:p>
    <w:p w14:paraId="13F75087" w14:textId="77777777" w:rsidR="00014C04" w:rsidRDefault="00014C04">
      <w:pPr>
        <w:pStyle w:val="TOC1"/>
        <w:tabs>
          <w:tab w:val="right" w:leader="dot" w:pos="8296"/>
        </w:tabs>
        <w:rPr>
          <w:rFonts w:ascii="宋体" w:hAnsi="宋体"/>
          <w:b/>
          <w:bCs/>
          <w:sz w:val="28"/>
          <w:szCs w:val="32"/>
        </w:rPr>
      </w:pPr>
    </w:p>
    <w:p w14:paraId="4C3EAAC6" w14:textId="77777777" w:rsidR="00014C04" w:rsidRDefault="00014C04">
      <w:pPr>
        <w:pStyle w:val="TOC1"/>
        <w:tabs>
          <w:tab w:val="right" w:leader="dot" w:pos="8296"/>
        </w:tabs>
        <w:rPr>
          <w:rFonts w:ascii="宋体" w:hAnsi="宋体"/>
          <w:b/>
          <w:bCs/>
          <w:sz w:val="28"/>
          <w:szCs w:val="32"/>
        </w:rPr>
      </w:pPr>
    </w:p>
    <w:p w14:paraId="3FD984B2" w14:textId="77777777" w:rsidR="00014C04" w:rsidRDefault="00014C04">
      <w:pPr>
        <w:pStyle w:val="TOC1"/>
        <w:tabs>
          <w:tab w:val="right" w:leader="dot" w:pos="8296"/>
        </w:tabs>
        <w:rPr>
          <w:rFonts w:ascii="宋体" w:hAnsi="宋体"/>
          <w:b/>
          <w:bCs/>
          <w:sz w:val="28"/>
          <w:szCs w:val="32"/>
        </w:rPr>
      </w:pPr>
    </w:p>
    <w:p w14:paraId="0AC79699" w14:textId="77777777" w:rsidR="00014C04" w:rsidRDefault="00014C04">
      <w:pPr>
        <w:pStyle w:val="TOC1"/>
        <w:tabs>
          <w:tab w:val="right" w:leader="dot" w:pos="8296"/>
        </w:tabs>
        <w:rPr>
          <w:rFonts w:ascii="宋体" w:hAnsi="宋体"/>
          <w:b/>
          <w:bCs/>
          <w:sz w:val="28"/>
          <w:szCs w:val="32"/>
        </w:rPr>
      </w:pPr>
    </w:p>
    <w:p w14:paraId="7D841B28" w14:textId="77777777" w:rsidR="00014C04" w:rsidRDefault="00014C04">
      <w:pPr>
        <w:pStyle w:val="TOC1"/>
        <w:tabs>
          <w:tab w:val="right" w:leader="dot" w:pos="8296"/>
        </w:tabs>
        <w:rPr>
          <w:rFonts w:ascii="宋体" w:hAnsi="宋体"/>
          <w:b/>
          <w:bCs/>
          <w:sz w:val="28"/>
          <w:szCs w:val="32"/>
        </w:rPr>
      </w:pPr>
    </w:p>
    <w:p w14:paraId="43D59DB1" w14:textId="77777777" w:rsidR="00014C04" w:rsidRDefault="00014C04">
      <w:pPr>
        <w:pStyle w:val="TOC1"/>
        <w:tabs>
          <w:tab w:val="right" w:leader="dot" w:pos="8296"/>
        </w:tabs>
        <w:rPr>
          <w:rFonts w:ascii="宋体" w:hAnsi="宋体"/>
          <w:b/>
          <w:bCs/>
          <w:sz w:val="28"/>
          <w:szCs w:val="32"/>
        </w:rPr>
      </w:pPr>
    </w:p>
    <w:p w14:paraId="77DF7F8F" w14:textId="27D84CF0" w:rsidR="00526D22" w:rsidRPr="00FD3724" w:rsidRDefault="00014C04" w:rsidP="00FD3724">
      <w:pPr>
        <w:pStyle w:val="1"/>
        <w:spacing w:line="240" w:lineRule="auto"/>
        <w:rPr>
          <w:rFonts w:asciiTheme="minorHAnsi" w:hAnsiTheme="minorHAnsi" w:cstheme="minorBidi"/>
          <w:b w:val="0"/>
          <w:bCs w:val="0"/>
          <w:noProof/>
          <w:sz w:val="21"/>
          <w:szCs w:val="22"/>
        </w:rPr>
      </w:pPr>
      <w:bookmarkStart w:id="2" w:name="_Toc60515663"/>
      <w:r w:rsidRPr="00FD3724">
        <w:rPr>
          <w:rFonts w:hint="eastAsia"/>
        </w:rPr>
        <w:lastRenderedPageBreak/>
        <w:t>目录</w:t>
      </w:r>
      <w:bookmarkEnd w:id="2"/>
      <w:r w:rsidR="005B783A">
        <w:rPr>
          <w:rFonts w:asciiTheme="minorHAnsi" w:hAnsiTheme="minorHAnsi" w:cstheme="minorBidi"/>
          <w:b w:val="0"/>
          <w:bCs w:val="0"/>
          <w:sz w:val="21"/>
          <w:szCs w:val="22"/>
        </w:rPr>
        <w:fldChar w:fldCharType="begin"/>
      </w:r>
      <w:r w:rsidR="005B783A" w:rsidRPr="00FD3724">
        <w:rPr>
          <w:rFonts w:asciiTheme="minorHAnsi" w:hAnsiTheme="minorHAnsi" w:cstheme="minorBidi"/>
          <w:b w:val="0"/>
          <w:bCs w:val="0"/>
          <w:sz w:val="21"/>
          <w:szCs w:val="22"/>
        </w:rPr>
        <w:instrText xml:space="preserve"> </w:instrText>
      </w:r>
      <w:r w:rsidR="005B783A" w:rsidRPr="00FD3724">
        <w:rPr>
          <w:rFonts w:asciiTheme="minorHAnsi" w:hAnsiTheme="minorHAnsi" w:cstheme="minorBidi" w:hint="eastAsia"/>
          <w:b w:val="0"/>
          <w:bCs w:val="0"/>
          <w:sz w:val="21"/>
          <w:szCs w:val="22"/>
        </w:rPr>
        <w:instrText>TOC \o "1-3" \h \z \u</w:instrText>
      </w:r>
      <w:r w:rsidR="005B783A" w:rsidRPr="00FD3724">
        <w:rPr>
          <w:rFonts w:asciiTheme="minorHAnsi" w:hAnsiTheme="minorHAnsi" w:cstheme="minorBidi"/>
          <w:b w:val="0"/>
          <w:bCs w:val="0"/>
          <w:sz w:val="21"/>
          <w:szCs w:val="22"/>
        </w:rPr>
        <w:instrText xml:space="preserve"> </w:instrText>
      </w:r>
      <w:r w:rsidR="005B783A">
        <w:rPr>
          <w:rFonts w:asciiTheme="minorHAnsi" w:hAnsiTheme="minorHAnsi" w:cstheme="minorBidi"/>
          <w:b w:val="0"/>
          <w:bCs w:val="0"/>
          <w:sz w:val="21"/>
          <w:szCs w:val="22"/>
        </w:rPr>
        <w:fldChar w:fldCharType="separate"/>
      </w:r>
    </w:p>
    <w:p w14:paraId="542D914D" w14:textId="268C7164" w:rsidR="00526D22" w:rsidRPr="004D3817" w:rsidRDefault="00F74134">
      <w:pPr>
        <w:pStyle w:val="TOC1"/>
        <w:tabs>
          <w:tab w:val="right" w:leader="dot" w:pos="8296"/>
        </w:tabs>
        <w:rPr>
          <w:rFonts w:eastAsiaTheme="minorEastAsia"/>
          <w:b/>
          <w:bCs/>
          <w:noProof/>
        </w:rPr>
      </w:pPr>
      <w:hyperlink w:anchor="_Toc60515664" w:history="1">
        <w:r w:rsidR="00526D22" w:rsidRPr="004D3817">
          <w:rPr>
            <w:rStyle w:val="af"/>
            <w:b/>
            <w:bCs/>
            <w:noProof/>
          </w:rPr>
          <w:t>一、案例背景</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_Toc60515664 \h </w:instrText>
        </w:r>
        <w:r w:rsidR="00526D22" w:rsidRPr="004D3817">
          <w:rPr>
            <w:b/>
            <w:bCs/>
            <w:noProof/>
            <w:webHidden/>
          </w:rPr>
        </w:r>
        <w:r w:rsidR="00526D22" w:rsidRPr="004D3817">
          <w:rPr>
            <w:b/>
            <w:bCs/>
            <w:noProof/>
            <w:webHidden/>
          </w:rPr>
          <w:fldChar w:fldCharType="separate"/>
        </w:r>
        <w:r w:rsidR="00FD3724">
          <w:rPr>
            <w:b/>
            <w:bCs/>
            <w:noProof/>
            <w:webHidden/>
          </w:rPr>
          <w:t>4</w:t>
        </w:r>
        <w:r w:rsidR="00526D22" w:rsidRPr="004D3817">
          <w:rPr>
            <w:b/>
            <w:bCs/>
            <w:noProof/>
            <w:webHidden/>
          </w:rPr>
          <w:fldChar w:fldCharType="end"/>
        </w:r>
      </w:hyperlink>
    </w:p>
    <w:p w14:paraId="732C16A7" w14:textId="24E21D45" w:rsidR="00526D22" w:rsidRDefault="00F74134">
      <w:pPr>
        <w:pStyle w:val="TOC2"/>
        <w:tabs>
          <w:tab w:val="right" w:leader="dot" w:pos="8296"/>
        </w:tabs>
        <w:rPr>
          <w:rFonts w:eastAsiaTheme="minorEastAsia"/>
          <w:noProof/>
        </w:rPr>
      </w:pPr>
      <w:hyperlink w:anchor="_Toc60515665" w:history="1">
        <w:r w:rsidR="00526D22" w:rsidRPr="00351EA2">
          <w:rPr>
            <w:rStyle w:val="af"/>
            <w:noProof/>
          </w:rPr>
          <w:t>1</w:t>
        </w:r>
        <w:r w:rsidR="00526D22" w:rsidRPr="00351EA2">
          <w:rPr>
            <w:rStyle w:val="af"/>
            <w:noProof/>
          </w:rPr>
          <w:t>、调研背景</w:t>
        </w:r>
        <w:r w:rsidR="00526D22">
          <w:rPr>
            <w:noProof/>
            <w:webHidden/>
          </w:rPr>
          <w:tab/>
        </w:r>
        <w:r w:rsidR="00526D22">
          <w:rPr>
            <w:noProof/>
            <w:webHidden/>
          </w:rPr>
          <w:fldChar w:fldCharType="begin"/>
        </w:r>
        <w:r w:rsidR="00526D22">
          <w:rPr>
            <w:noProof/>
            <w:webHidden/>
          </w:rPr>
          <w:instrText xml:space="preserve"> PAGEREF _Toc60515665 \h </w:instrText>
        </w:r>
        <w:r w:rsidR="00526D22">
          <w:rPr>
            <w:noProof/>
            <w:webHidden/>
          </w:rPr>
        </w:r>
        <w:r w:rsidR="00526D22">
          <w:rPr>
            <w:noProof/>
            <w:webHidden/>
          </w:rPr>
          <w:fldChar w:fldCharType="separate"/>
        </w:r>
        <w:r w:rsidR="00FD3724">
          <w:rPr>
            <w:noProof/>
            <w:webHidden/>
          </w:rPr>
          <w:t>4</w:t>
        </w:r>
        <w:r w:rsidR="00526D22">
          <w:rPr>
            <w:noProof/>
            <w:webHidden/>
          </w:rPr>
          <w:fldChar w:fldCharType="end"/>
        </w:r>
      </w:hyperlink>
    </w:p>
    <w:p w14:paraId="7D6E0325" w14:textId="3F050521" w:rsidR="00526D22" w:rsidRDefault="00F74134">
      <w:pPr>
        <w:pStyle w:val="TOC3"/>
        <w:tabs>
          <w:tab w:val="right" w:leader="dot" w:pos="8296"/>
        </w:tabs>
        <w:rPr>
          <w:rFonts w:eastAsiaTheme="minorEastAsia"/>
          <w:noProof/>
        </w:rPr>
      </w:pPr>
      <w:hyperlink w:anchor="_Toc60515666" w:history="1">
        <w:r w:rsidR="00526D22" w:rsidRPr="00351EA2">
          <w:rPr>
            <w:rStyle w:val="af"/>
            <w:noProof/>
          </w:rPr>
          <w:t>（</w:t>
        </w:r>
        <w:r w:rsidR="00526D22" w:rsidRPr="00351EA2">
          <w:rPr>
            <w:rStyle w:val="af"/>
            <w:noProof/>
          </w:rPr>
          <w:t>1</w:t>
        </w:r>
        <w:r w:rsidR="00526D22" w:rsidRPr="00351EA2">
          <w:rPr>
            <w:rStyle w:val="af"/>
            <w:noProof/>
          </w:rPr>
          <w:t>）政策引导</w:t>
        </w:r>
        <w:r w:rsidR="00526D22">
          <w:rPr>
            <w:noProof/>
            <w:webHidden/>
          </w:rPr>
          <w:tab/>
        </w:r>
        <w:r w:rsidR="00526D22">
          <w:rPr>
            <w:noProof/>
            <w:webHidden/>
          </w:rPr>
          <w:fldChar w:fldCharType="begin"/>
        </w:r>
        <w:r w:rsidR="00526D22">
          <w:rPr>
            <w:noProof/>
            <w:webHidden/>
          </w:rPr>
          <w:instrText xml:space="preserve"> PAGEREF _Toc60515666 \h </w:instrText>
        </w:r>
        <w:r w:rsidR="00526D22">
          <w:rPr>
            <w:noProof/>
            <w:webHidden/>
          </w:rPr>
        </w:r>
        <w:r w:rsidR="00526D22">
          <w:rPr>
            <w:noProof/>
            <w:webHidden/>
          </w:rPr>
          <w:fldChar w:fldCharType="separate"/>
        </w:r>
        <w:r w:rsidR="00FD3724">
          <w:rPr>
            <w:noProof/>
            <w:webHidden/>
          </w:rPr>
          <w:t>4</w:t>
        </w:r>
        <w:r w:rsidR="00526D22">
          <w:rPr>
            <w:noProof/>
            <w:webHidden/>
          </w:rPr>
          <w:fldChar w:fldCharType="end"/>
        </w:r>
      </w:hyperlink>
    </w:p>
    <w:p w14:paraId="007B93AA" w14:textId="39D98BD2" w:rsidR="00526D22" w:rsidRDefault="00F74134">
      <w:pPr>
        <w:pStyle w:val="TOC3"/>
        <w:tabs>
          <w:tab w:val="right" w:leader="dot" w:pos="8296"/>
        </w:tabs>
        <w:rPr>
          <w:rFonts w:eastAsiaTheme="minorEastAsia"/>
          <w:noProof/>
        </w:rPr>
      </w:pPr>
      <w:hyperlink w:anchor="_Toc60515667" w:history="1">
        <w:r w:rsidR="00526D22" w:rsidRPr="00351EA2">
          <w:rPr>
            <w:rStyle w:val="af"/>
            <w:noProof/>
          </w:rPr>
          <w:t>（</w:t>
        </w:r>
        <w:r w:rsidR="00526D22" w:rsidRPr="00351EA2">
          <w:rPr>
            <w:rStyle w:val="af"/>
            <w:noProof/>
          </w:rPr>
          <w:t>2</w:t>
        </w:r>
        <w:r w:rsidR="00526D22" w:rsidRPr="00351EA2">
          <w:rPr>
            <w:rStyle w:val="af"/>
            <w:noProof/>
          </w:rPr>
          <w:t>）政府改革重要性</w:t>
        </w:r>
        <w:r w:rsidR="00526D22">
          <w:rPr>
            <w:noProof/>
            <w:webHidden/>
          </w:rPr>
          <w:tab/>
        </w:r>
        <w:r w:rsidR="00526D22">
          <w:rPr>
            <w:noProof/>
            <w:webHidden/>
          </w:rPr>
          <w:fldChar w:fldCharType="begin"/>
        </w:r>
        <w:r w:rsidR="00526D22">
          <w:rPr>
            <w:noProof/>
            <w:webHidden/>
          </w:rPr>
          <w:instrText xml:space="preserve"> PAGEREF _Toc60515667 \h </w:instrText>
        </w:r>
        <w:r w:rsidR="00526D22">
          <w:rPr>
            <w:noProof/>
            <w:webHidden/>
          </w:rPr>
        </w:r>
        <w:r w:rsidR="00526D22">
          <w:rPr>
            <w:noProof/>
            <w:webHidden/>
          </w:rPr>
          <w:fldChar w:fldCharType="separate"/>
        </w:r>
        <w:r w:rsidR="00FD3724">
          <w:rPr>
            <w:noProof/>
            <w:webHidden/>
          </w:rPr>
          <w:t>4</w:t>
        </w:r>
        <w:r w:rsidR="00526D22">
          <w:rPr>
            <w:noProof/>
            <w:webHidden/>
          </w:rPr>
          <w:fldChar w:fldCharType="end"/>
        </w:r>
      </w:hyperlink>
    </w:p>
    <w:p w14:paraId="1FDC7F8E" w14:textId="45F6B41E" w:rsidR="00526D22" w:rsidRDefault="00F74134">
      <w:pPr>
        <w:pStyle w:val="TOC3"/>
        <w:tabs>
          <w:tab w:val="right" w:leader="dot" w:pos="8296"/>
        </w:tabs>
        <w:rPr>
          <w:rFonts w:eastAsiaTheme="minorEastAsia"/>
          <w:noProof/>
        </w:rPr>
      </w:pPr>
      <w:hyperlink w:anchor="_Toc60515668" w:history="1">
        <w:r w:rsidR="00526D22" w:rsidRPr="00351EA2">
          <w:rPr>
            <w:rStyle w:val="af"/>
            <w:noProof/>
          </w:rPr>
          <w:t>（</w:t>
        </w:r>
        <w:r w:rsidR="00526D22" w:rsidRPr="00351EA2">
          <w:rPr>
            <w:rStyle w:val="af"/>
            <w:noProof/>
          </w:rPr>
          <w:t>3</w:t>
        </w:r>
        <w:r w:rsidR="00526D22" w:rsidRPr="00351EA2">
          <w:rPr>
            <w:rStyle w:val="af"/>
            <w:noProof/>
          </w:rPr>
          <w:t>）聚焦浙江</w:t>
        </w:r>
        <w:r w:rsidR="00526D22">
          <w:rPr>
            <w:noProof/>
            <w:webHidden/>
          </w:rPr>
          <w:tab/>
        </w:r>
        <w:r w:rsidR="00526D22">
          <w:rPr>
            <w:noProof/>
            <w:webHidden/>
          </w:rPr>
          <w:fldChar w:fldCharType="begin"/>
        </w:r>
        <w:r w:rsidR="00526D22">
          <w:rPr>
            <w:noProof/>
            <w:webHidden/>
          </w:rPr>
          <w:instrText xml:space="preserve"> PAGEREF _Toc60515668 \h </w:instrText>
        </w:r>
        <w:r w:rsidR="00526D22">
          <w:rPr>
            <w:noProof/>
            <w:webHidden/>
          </w:rPr>
        </w:r>
        <w:r w:rsidR="00526D22">
          <w:rPr>
            <w:noProof/>
            <w:webHidden/>
          </w:rPr>
          <w:fldChar w:fldCharType="separate"/>
        </w:r>
        <w:r w:rsidR="00FD3724">
          <w:rPr>
            <w:noProof/>
            <w:webHidden/>
          </w:rPr>
          <w:t>5</w:t>
        </w:r>
        <w:r w:rsidR="00526D22">
          <w:rPr>
            <w:noProof/>
            <w:webHidden/>
          </w:rPr>
          <w:fldChar w:fldCharType="end"/>
        </w:r>
      </w:hyperlink>
    </w:p>
    <w:p w14:paraId="69163729" w14:textId="2F7375F2" w:rsidR="00526D22" w:rsidRDefault="00F74134">
      <w:pPr>
        <w:pStyle w:val="TOC3"/>
        <w:tabs>
          <w:tab w:val="right" w:leader="dot" w:pos="8296"/>
        </w:tabs>
        <w:rPr>
          <w:rFonts w:eastAsiaTheme="minorEastAsia"/>
          <w:noProof/>
        </w:rPr>
      </w:pPr>
      <w:hyperlink w:anchor="_Toc60515669" w:history="1">
        <w:r w:rsidR="00526D22" w:rsidRPr="00351EA2">
          <w:rPr>
            <w:rStyle w:val="af"/>
            <w:noProof/>
          </w:rPr>
          <w:t>（</w:t>
        </w:r>
        <w:r w:rsidR="00526D22" w:rsidRPr="00351EA2">
          <w:rPr>
            <w:rStyle w:val="af"/>
            <w:noProof/>
          </w:rPr>
          <w:t>4</w:t>
        </w:r>
        <w:r w:rsidR="00526D22" w:rsidRPr="00351EA2">
          <w:rPr>
            <w:rStyle w:val="af"/>
            <w:noProof/>
          </w:rPr>
          <w:t>）灵隐街道</w:t>
        </w:r>
        <w:r w:rsidR="00526D22">
          <w:rPr>
            <w:noProof/>
            <w:webHidden/>
          </w:rPr>
          <w:tab/>
        </w:r>
        <w:r w:rsidR="00526D22">
          <w:rPr>
            <w:noProof/>
            <w:webHidden/>
          </w:rPr>
          <w:fldChar w:fldCharType="begin"/>
        </w:r>
        <w:r w:rsidR="00526D22">
          <w:rPr>
            <w:noProof/>
            <w:webHidden/>
          </w:rPr>
          <w:instrText xml:space="preserve"> PAGEREF _Toc60515669 \h </w:instrText>
        </w:r>
        <w:r w:rsidR="00526D22">
          <w:rPr>
            <w:noProof/>
            <w:webHidden/>
          </w:rPr>
        </w:r>
        <w:r w:rsidR="00526D22">
          <w:rPr>
            <w:noProof/>
            <w:webHidden/>
          </w:rPr>
          <w:fldChar w:fldCharType="separate"/>
        </w:r>
        <w:r w:rsidR="00FD3724">
          <w:rPr>
            <w:noProof/>
            <w:webHidden/>
          </w:rPr>
          <w:t>5</w:t>
        </w:r>
        <w:r w:rsidR="00526D22">
          <w:rPr>
            <w:noProof/>
            <w:webHidden/>
          </w:rPr>
          <w:fldChar w:fldCharType="end"/>
        </w:r>
      </w:hyperlink>
    </w:p>
    <w:p w14:paraId="144F1DAA" w14:textId="4EB7B8DF" w:rsidR="00526D22" w:rsidRDefault="00F74134">
      <w:pPr>
        <w:pStyle w:val="TOC2"/>
        <w:tabs>
          <w:tab w:val="right" w:leader="dot" w:pos="8296"/>
        </w:tabs>
        <w:rPr>
          <w:rFonts w:eastAsiaTheme="minorEastAsia"/>
          <w:noProof/>
        </w:rPr>
      </w:pPr>
      <w:hyperlink w:anchor="_Toc60515670" w:history="1">
        <w:r w:rsidR="00526D22" w:rsidRPr="00351EA2">
          <w:rPr>
            <w:rStyle w:val="af"/>
            <w:noProof/>
          </w:rPr>
          <w:t>2</w:t>
        </w:r>
        <w:r w:rsidR="00526D22" w:rsidRPr="00351EA2">
          <w:rPr>
            <w:rStyle w:val="af"/>
            <w:noProof/>
          </w:rPr>
          <w:t>、调研目的</w:t>
        </w:r>
        <w:r w:rsidR="00526D22">
          <w:rPr>
            <w:noProof/>
            <w:webHidden/>
          </w:rPr>
          <w:tab/>
        </w:r>
        <w:r w:rsidR="00526D22">
          <w:rPr>
            <w:noProof/>
            <w:webHidden/>
          </w:rPr>
          <w:fldChar w:fldCharType="begin"/>
        </w:r>
        <w:r w:rsidR="00526D22">
          <w:rPr>
            <w:noProof/>
            <w:webHidden/>
          </w:rPr>
          <w:instrText xml:space="preserve"> PAGEREF _Toc60515670 \h </w:instrText>
        </w:r>
        <w:r w:rsidR="00526D22">
          <w:rPr>
            <w:noProof/>
            <w:webHidden/>
          </w:rPr>
        </w:r>
        <w:r w:rsidR="00526D22">
          <w:rPr>
            <w:noProof/>
            <w:webHidden/>
          </w:rPr>
          <w:fldChar w:fldCharType="separate"/>
        </w:r>
        <w:r w:rsidR="00FD3724">
          <w:rPr>
            <w:noProof/>
            <w:webHidden/>
          </w:rPr>
          <w:t>5</w:t>
        </w:r>
        <w:r w:rsidR="00526D22">
          <w:rPr>
            <w:noProof/>
            <w:webHidden/>
          </w:rPr>
          <w:fldChar w:fldCharType="end"/>
        </w:r>
      </w:hyperlink>
    </w:p>
    <w:p w14:paraId="3A31C4FF" w14:textId="32002749" w:rsidR="00526D22" w:rsidRPr="004D3817" w:rsidRDefault="00F74134">
      <w:pPr>
        <w:pStyle w:val="TOC1"/>
        <w:tabs>
          <w:tab w:val="right" w:leader="dot" w:pos="8296"/>
        </w:tabs>
        <w:rPr>
          <w:rFonts w:eastAsiaTheme="minorEastAsia"/>
          <w:b/>
          <w:bCs/>
          <w:noProof/>
        </w:rPr>
      </w:pPr>
      <w:hyperlink w:anchor="_Toc60515671" w:history="1">
        <w:r w:rsidR="00526D22" w:rsidRPr="004D3817">
          <w:rPr>
            <w:rStyle w:val="af"/>
            <w:b/>
            <w:bCs/>
            <w:noProof/>
          </w:rPr>
          <w:t>二、案例研究过程</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_Toc60515671 \h </w:instrText>
        </w:r>
        <w:r w:rsidR="00526D22" w:rsidRPr="004D3817">
          <w:rPr>
            <w:b/>
            <w:bCs/>
            <w:noProof/>
            <w:webHidden/>
          </w:rPr>
        </w:r>
        <w:r w:rsidR="00526D22" w:rsidRPr="004D3817">
          <w:rPr>
            <w:b/>
            <w:bCs/>
            <w:noProof/>
            <w:webHidden/>
          </w:rPr>
          <w:fldChar w:fldCharType="separate"/>
        </w:r>
        <w:r w:rsidR="00FD3724">
          <w:rPr>
            <w:b/>
            <w:bCs/>
            <w:noProof/>
            <w:webHidden/>
          </w:rPr>
          <w:t>6</w:t>
        </w:r>
        <w:r w:rsidR="00526D22" w:rsidRPr="004D3817">
          <w:rPr>
            <w:b/>
            <w:bCs/>
            <w:noProof/>
            <w:webHidden/>
          </w:rPr>
          <w:fldChar w:fldCharType="end"/>
        </w:r>
      </w:hyperlink>
    </w:p>
    <w:p w14:paraId="225F33FE" w14:textId="05157EBF" w:rsidR="00526D22" w:rsidRDefault="00F74134">
      <w:pPr>
        <w:pStyle w:val="TOC2"/>
        <w:tabs>
          <w:tab w:val="right" w:leader="dot" w:pos="8296"/>
        </w:tabs>
        <w:rPr>
          <w:rFonts w:eastAsiaTheme="minorEastAsia"/>
          <w:noProof/>
        </w:rPr>
      </w:pPr>
      <w:hyperlink w:anchor="_Toc60515672" w:history="1">
        <w:r w:rsidR="00526D22" w:rsidRPr="00351EA2">
          <w:rPr>
            <w:rStyle w:val="af"/>
            <w:noProof/>
          </w:rPr>
          <w:t>1</w:t>
        </w:r>
        <w:r w:rsidR="00526D22" w:rsidRPr="00351EA2">
          <w:rPr>
            <w:rStyle w:val="af"/>
            <w:noProof/>
          </w:rPr>
          <w:t>、调研过程与方法</w:t>
        </w:r>
        <w:r w:rsidR="00526D22">
          <w:rPr>
            <w:noProof/>
            <w:webHidden/>
          </w:rPr>
          <w:tab/>
        </w:r>
        <w:r w:rsidR="00526D22">
          <w:rPr>
            <w:noProof/>
            <w:webHidden/>
          </w:rPr>
          <w:fldChar w:fldCharType="begin"/>
        </w:r>
        <w:r w:rsidR="00526D22">
          <w:rPr>
            <w:noProof/>
            <w:webHidden/>
          </w:rPr>
          <w:instrText xml:space="preserve"> PAGEREF _Toc60515672 \h </w:instrText>
        </w:r>
        <w:r w:rsidR="00526D22">
          <w:rPr>
            <w:noProof/>
            <w:webHidden/>
          </w:rPr>
        </w:r>
        <w:r w:rsidR="00526D22">
          <w:rPr>
            <w:noProof/>
            <w:webHidden/>
          </w:rPr>
          <w:fldChar w:fldCharType="separate"/>
        </w:r>
        <w:r w:rsidR="00FD3724">
          <w:rPr>
            <w:noProof/>
            <w:webHidden/>
          </w:rPr>
          <w:t>6</w:t>
        </w:r>
        <w:r w:rsidR="00526D22">
          <w:rPr>
            <w:noProof/>
            <w:webHidden/>
          </w:rPr>
          <w:fldChar w:fldCharType="end"/>
        </w:r>
      </w:hyperlink>
    </w:p>
    <w:p w14:paraId="395A6A72" w14:textId="68166553" w:rsidR="00526D22" w:rsidRDefault="00F74134">
      <w:pPr>
        <w:pStyle w:val="TOC3"/>
        <w:tabs>
          <w:tab w:val="right" w:leader="dot" w:pos="8296"/>
        </w:tabs>
        <w:rPr>
          <w:rFonts w:eastAsiaTheme="minorEastAsia"/>
          <w:noProof/>
        </w:rPr>
      </w:pPr>
      <w:hyperlink w:anchor="_Toc60515673" w:history="1">
        <w:r w:rsidR="00526D22" w:rsidRPr="00351EA2">
          <w:rPr>
            <w:rStyle w:val="af"/>
            <w:noProof/>
          </w:rPr>
          <w:t>（</w:t>
        </w:r>
        <w:r w:rsidR="00526D22" w:rsidRPr="00351EA2">
          <w:rPr>
            <w:rStyle w:val="af"/>
            <w:noProof/>
          </w:rPr>
          <w:t>1</w:t>
        </w:r>
        <w:r w:rsidR="00526D22" w:rsidRPr="00351EA2">
          <w:rPr>
            <w:rStyle w:val="af"/>
            <w:noProof/>
          </w:rPr>
          <w:t>）赴灵隐街道玉泉社区采访主任</w:t>
        </w:r>
        <w:r w:rsidR="00526D22" w:rsidRPr="00351EA2">
          <w:rPr>
            <w:rStyle w:val="af"/>
            <w:noProof/>
          </w:rPr>
          <w:t>&amp;</w:t>
        </w:r>
        <w:r w:rsidR="00526D22" w:rsidRPr="00351EA2">
          <w:rPr>
            <w:rStyle w:val="af"/>
            <w:noProof/>
          </w:rPr>
          <w:t>居委</w:t>
        </w:r>
        <w:r w:rsidR="00526D22">
          <w:rPr>
            <w:noProof/>
            <w:webHidden/>
          </w:rPr>
          <w:tab/>
        </w:r>
        <w:r w:rsidR="00526D22">
          <w:rPr>
            <w:noProof/>
            <w:webHidden/>
          </w:rPr>
          <w:fldChar w:fldCharType="begin"/>
        </w:r>
        <w:r w:rsidR="00526D22">
          <w:rPr>
            <w:noProof/>
            <w:webHidden/>
          </w:rPr>
          <w:instrText xml:space="preserve"> PAGEREF _Toc60515673 \h </w:instrText>
        </w:r>
        <w:r w:rsidR="00526D22">
          <w:rPr>
            <w:noProof/>
            <w:webHidden/>
          </w:rPr>
        </w:r>
        <w:r w:rsidR="00526D22">
          <w:rPr>
            <w:noProof/>
            <w:webHidden/>
          </w:rPr>
          <w:fldChar w:fldCharType="separate"/>
        </w:r>
        <w:r w:rsidR="00FD3724">
          <w:rPr>
            <w:noProof/>
            <w:webHidden/>
          </w:rPr>
          <w:t>6</w:t>
        </w:r>
        <w:r w:rsidR="00526D22">
          <w:rPr>
            <w:noProof/>
            <w:webHidden/>
          </w:rPr>
          <w:fldChar w:fldCharType="end"/>
        </w:r>
      </w:hyperlink>
    </w:p>
    <w:p w14:paraId="5CB262B7" w14:textId="42EAD2D6" w:rsidR="00526D22" w:rsidRDefault="00F74134">
      <w:pPr>
        <w:pStyle w:val="TOC3"/>
        <w:tabs>
          <w:tab w:val="right" w:leader="dot" w:pos="8296"/>
        </w:tabs>
        <w:rPr>
          <w:rFonts w:eastAsiaTheme="minorEastAsia"/>
          <w:noProof/>
        </w:rPr>
      </w:pPr>
      <w:hyperlink w:anchor="_Toc60515674" w:history="1">
        <w:r w:rsidR="00526D22" w:rsidRPr="00351EA2">
          <w:rPr>
            <w:rStyle w:val="af"/>
            <w:noProof/>
          </w:rPr>
          <w:t>（</w:t>
        </w:r>
        <w:r w:rsidR="00526D22" w:rsidRPr="00351EA2">
          <w:rPr>
            <w:rStyle w:val="af"/>
            <w:noProof/>
          </w:rPr>
          <w:t>2</w:t>
        </w:r>
        <w:r w:rsidR="00526D22" w:rsidRPr="00351EA2">
          <w:rPr>
            <w:rStyle w:val="af"/>
            <w:noProof/>
          </w:rPr>
          <w:t>）赴灵隐街道黄龙社区采访主任</w:t>
        </w:r>
        <w:r w:rsidR="00526D22">
          <w:rPr>
            <w:noProof/>
            <w:webHidden/>
          </w:rPr>
          <w:tab/>
        </w:r>
        <w:r w:rsidR="00526D22">
          <w:rPr>
            <w:noProof/>
            <w:webHidden/>
          </w:rPr>
          <w:fldChar w:fldCharType="begin"/>
        </w:r>
        <w:r w:rsidR="00526D22">
          <w:rPr>
            <w:noProof/>
            <w:webHidden/>
          </w:rPr>
          <w:instrText xml:space="preserve"> PAGEREF _Toc60515674 \h </w:instrText>
        </w:r>
        <w:r w:rsidR="00526D22">
          <w:rPr>
            <w:noProof/>
            <w:webHidden/>
          </w:rPr>
        </w:r>
        <w:r w:rsidR="00526D22">
          <w:rPr>
            <w:noProof/>
            <w:webHidden/>
          </w:rPr>
          <w:fldChar w:fldCharType="separate"/>
        </w:r>
        <w:r w:rsidR="00FD3724">
          <w:rPr>
            <w:noProof/>
            <w:webHidden/>
          </w:rPr>
          <w:t>6</w:t>
        </w:r>
        <w:r w:rsidR="00526D22">
          <w:rPr>
            <w:noProof/>
            <w:webHidden/>
          </w:rPr>
          <w:fldChar w:fldCharType="end"/>
        </w:r>
      </w:hyperlink>
    </w:p>
    <w:p w14:paraId="4281F560" w14:textId="47F8EB7A" w:rsidR="00526D22" w:rsidRDefault="00F74134">
      <w:pPr>
        <w:pStyle w:val="TOC3"/>
        <w:tabs>
          <w:tab w:val="right" w:leader="dot" w:pos="8296"/>
        </w:tabs>
        <w:rPr>
          <w:rFonts w:eastAsiaTheme="minorEastAsia"/>
          <w:noProof/>
        </w:rPr>
      </w:pPr>
      <w:hyperlink w:anchor="_Toc60515675" w:history="1">
        <w:r w:rsidR="00526D22" w:rsidRPr="00351EA2">
          <w:rPr>
            <w:rStyle w:val="af"/>
            <w:noProof/>
          </w:rPr>
          <w:t>（</w:t>
        </w:r>
        <w:r w:rsidR="00526D22" w:rsidRPr="00351EA2">
          <w:rPr>
            <w:rStyle w:val="af"/>
            <w:noProof/>
          </w:rPr>
          <w:t>3</w:t>
        </w:r>
        <w:r w:rsidR="00526D22" w:rsidRPr="00351EA2">
          <w:rPr>
            <w:rStyle w:val="af"/>
            <w:noProof/>
          </w:rPr>
          <w:t>）灵隐街道街头采访群众</w:t>
        </w:r>
        <w:r w:rsidR="00526D22">
          <w:rPr>
            <w:noProof/>
            <w:webHidden/>
          </w:rPr>
          <w:tab/>
        </w:r>
        <w:r w:rsidR="00526D22">
          <w:rPr>
            <w:noProof/>
            <w:webHidden/>
          </w:rPr>
          <w:fldChar w:fldCharType="begin"/>
        </w:r>
        <w:r w:rsidR="00526D22">
          <w:rPr>
            <w:noProof/>
            <w:webHidden/>
          </w:rPr>
          <w:instrText xml:space="preserve"> PAGEREF _Toc60515675 \h </w:instrText>
        </w:r>
        <w:r w:rsidR="00526D22">
          <w:rPr>
            <w:noProof/>
            <w:webHidden/>
          </w:rPr>
        </w:r>
        <w:r w:rsidR="00526D22">
          <w:rPr>
            <w:noProof/>
            <w:webHidden/>
          </w:rPr>
          <w:fldChar w:fldCharType="separate"/>
        </w:r>
        <w:r w:rsidR="00FD3724">
          <w:rPr>
            <w:noProof/>
            <w:webHidden/>
          </w:rPr>
          <w:t>6</w:t>
        </w:r>
        <w:r w:rsidR="00526D22">
          <w:rPr>
            <w:noProof/>
            <w:webHidden/>
          </w:rPr>
          <w:fldChar w:fldCharType="end"/>
        </w:r>
      </w:hyperlink>
    </w:p>
    <w:p w14:paraId="0EAF3720" w14:textId="42BAD00F" w:rsidR="00526D22" w:rsidRDefault="00F74134">
      <w:pPr>
        <w:pStyle w:val="TOC3"/>
        <w:tabs>
          <w:tab w:val="right" w:leader="dot" w:pos="8296"/>
        </w:tabs>
        <w:rPr>
          <w:rFonts w:eastAsiaTheme="minorEastAsia"/>
          <w:noProof/>
        </w:rPr>
      </w:pPr>
      <w:hyperlink w:anchor="_Toc60515676" w:history="1">
        <w:r w:rsidR="00526D22" w:rsidRPr="00351EA2">
          <w:rPr>
            <w:rStyle w:val="af"/>
            <w:noProof/>
          </w:rPr>
          <w:t>（</w:t>
        </w:r>
        <w:r w:rsidR="00526D22" w:rsidRPr="00351EA2">
          <w:rPr>
            <w:rStyle w:val="af"/>
            <w:noProof/>
          </w:rPr>
          <w:t>4</w:t>
        </w:r>
        <w:r w:rsidR="00526D22" w:rsidRPr="00351EA2">
          <w:rPr>
            <w:rStyle w:val="af"/>
            <w:noProof/>
          </w:rPr>
          <w:t>）线上问卷调查</w:t>
        </w:r>
        <w:r w:rsidR="00526D22">
          <w:rPr>
            <w:noProof/>
            <w:webHidden/>
          </w:rPr>
          <w:tab/>
        </w:r>
        <w:r w:rsidR="00526D22">
          <w:rPr>
            <w:noProof/>
            <w:webHidden/>
          </w:rPr>
          <w:fldChar w:fldCharType="begin"/>
        </w:r>
        <w:r w:rsidR="00526D22">
          <w:rPr>
            <w:noProof/>
            <w:webHidden/>
          </w:rPr>
          <w:instrText xml:space="preserve"> PAGEREF _Toc60515676 \h </w:instrText>
        </w:r>
        <w:r w:rsidR="00526D22">
          <w:rPr>
            <w:noProof/>
            <w:webHidden/>
          </w:rPr>
        </w:r>
        <w:r w:rsidR="00526D22">
          <w:rPr>
            <w:noProof/>
            <w:webHidden/>
          </w:rPr>
          <w:fldChar w:fldCharType="separate"/>
        </w:r>
        <w:r w:rsidR="00FD3724">
          <w:rPr>
            <w:noProof/>
            <w:webHidden/>
          </w:rPr>
          <w:t>7</w:t>
        </w:r>
        <w:r w:rsidR="00526D22">
          <w:rPr>
            <w:noProof/>
            <w:webHidden/>
          </w:rPr>
          <w:fldChar w:fldCharType="end"/>
        </w:r>
      </w:hyperlink>
    </w:p>
    <w:p w14:paraId="72E27288" w14:textId="07AF75EE" w:rsidR="00526D22" w:rsidRDefault="00F74134">
      <w:pPr>
        <w:pStyle w:val="TOC2"/>
        <w:tabs>
          <w:tab w:val="right" w:leader="dot" w:pos="8296"/>
        </w:tabs>
        <w:rPr>
          <w:rFonts w:eastAsiaTheme="minorEastAsia"/>
          <w:noProof/>
        </w:rPr>
      </w:pPr>
      <w:hyperlink w:anchor="_Toc60515677" w:history="1">
        <w:r w:rsidR="00526D22" w:rsidRPr="00351EA2">
          <w:rPr>
            <w:rStyle w:val="af"/>
            <w:noProof/>
          </w:rPr>
          <w:t>2</w:t>
        </w:r>
        <w:r w:rsidR="00526D22" w:rsidRPr="00351EA2">
          <w:rPr>
            <w:rStyle w:val="af"/>
            <w:noProof/>
          </w:rPr>
          <w:t>、调研创新点与特色</w:t>
        </w:r>
        <w:r w:rsidR="00526D22">
          <w:rPr>
            <w:noProof/>
            <w:webHidden/>
          </w:rPr>
          <w:tab/>
        </w:r>
        <w:r w:rsidR="00526D22">
          <w:rPr>
            <w:noProof/>
            <w:webHidden/>
          </w:rPr>
          <w:fldChar w:fldCharType="begin"/>
        </w:r>
        <w:r w:rsidR="00526D22">
          <w:rPr>
            <w:noProof/>
            <w:webHidden/>
          </w:rPr>
          <w:instrText xml:space="preserve"> PAGEREF _Toc60515677 \h </w:instrText>
        </w:r>
        <w:r w:rsidR="00526D22">
          <w:rPr>
            <w:noProof/>
            <w:webHidden/>
          </w:rPr>
        </w:r>
        <w:r w:rsidR="00526D22">
          <w:rPr>
            <w:noProof/>
            <w:webHidden/>
          </w:rPr>
          <w:fldChar w:fldCharType="separate"/>
        </w:r>
        <w:r w:rsidR="00FD3724">
          <w:rPr>
            <w:noProof/>
            <w:webHidden/>
          </w:rPr>
          <w:t>7</w:t>
        </w:r>
        <w:r w:rsidR="00526D22">
          <w:rPr>
            <w:noProof/>
            <w:webHidden/>
          </w:rPr>
          <w:fldChar w:fldCharType="end"/>
        </w:r>
      </w:hyperlink>
    </w:p>
    <w:p w14:paraId="7450B62D" w14:textId="1C193E07" w:rsidR="00526D22" w:rsidRDefault="00F74134">
      <w:pPr>
        <w:pStyle w:val="TOC2"/>
        <w:tabs>
          <w:tab w:val="right" w:leader="dot" w:pos="8296"/>
        </w:tabs>
        <w:rPr>
          <w:rFonts w:eastAsiaTheme="minorEastAsia"/>
          <w:noProof/>
        </w:rPr>
      </w:pPr>
      <w:hyperlink w:anchor="_Toc60515678" w:history="1">
        <w:r w:rsidR="00526D22" w:rsidRPr="00351EA2">
          <w:rPr>
            <w:rStyle w:val="af"/>
            <w:noProof/>
          </w:rPr>
          <w:t>3</w:t>
        </w:r>
        <w:r w:rsidR="00526D22" w:rsidRPr="00351EA2">
          <w:rPr>
            <w:rStyle w:val="af"/>
            <w:noProof/>
          </w:rPr>
          <w:t>、调研对象基本情况</w:t>
        </w:r>
        <w:r w:rsidR="00526D22">
          <w:rPr>
            <w:noProof/>
            <w:webHidden/>
          </w:rPr>
          <w:tab/>
        </w:r>
        <w:r w:rsidR="00526D22">
          <w:rPr>
            <w:noProof/>
            <w:webHidden/>
          </w:rPr>
          <w:fldChar w:fldCharType="begin"/>
        </w:r>
        <w:r w:rsidR="00526D22">
          <w:rPr>
            <w:noProof/>
            <w:webHidden/>
          </w:rPr>
          <w:instrText xml:space="preserve"> PAGEREF _Toc60515678 \h </w:instrText>
        </w:r>
        <w:r w:rsidR="00526D22">
          <w:rPr>
            <w:noProof/>
            <w:webHidden/>
          </w:rPr>
        </w:r>
        <w:r w:rsidR="00526D22">
          <w:rPr>
            <w:noProof/>
            <w:webHidden/>
          </w:rPr>
          <w:fldChar w:fldCharType="separate"/>
        </w:r>
        <w:r w:rsidR="00FD3724">
          <w:rPr>
            <w:noProof/>
            <w:webHidden/>
          </w:rPr>
          <w:t>7</w:t>
        </w:r>
        <w:r w:rsidR="00526D22">
          <w:rPr>
            <w:noProof/>
            <w:webHidden/>
          </w:rPr>
          <w:fldChar w:fldCharType="end"/>
        </w:r>
      </w:hyperlink>
    </w:p>
    <w:p w14:paraId="5769D668" w14:textId="384BFC5D" w:rsidR="00526D22" w:rsidRDefault="00F74134">
      <w:pPr>
        <w:pStyle w:val="TOC3"/>
        <w:tabs>
          <w:tab w:val="right" w:leader="dot" w:pos="8296"/>
        </w:tabs>
        <w:rPr>
          <w:rFonts w:eastAsiaTheme="minorEastAsia"/>
          <w:noProof/>
        </w:rPr>
      </w:pPr>
      <w:hyperlink w:anchor="_Toc60515679" w:history="1">
        <w:r w:rsidR="00526D22" w:rsidRPr="00351EA2">
          <w:rPr>
            <w:rStyle w:val="af"/>
            <w:noProof/>
          </w:rPr>
          <w:t>（</w:t>
        </w:r>
        <w:r w:rsidR="00526D22" w:rsidRPr="00351EA2">
          <w:rPr>
            <w:rStyle w:val="af"/>
            <w:noProof/>
          </w:rPr>
          <w:t>1</w:t>
        </w:r>
        <w:r w:rsidR="00526D22" w:rsidRPr="00351EA2">
          <w:rPr>
            <w:rStyle w:val="af"/>
            <w:noProof/>
          </w:rPr>
          <w:t>）灵隐街道玉泉社区</w:t>
        </w:r>
        <w:r w:rsidR="00526D22">
          <w:rPr>
            <w:noProof/>
            <w:webHidden/>
          </w:rPr>
          <w:tab/>
        </w:r>
        <w:r w:rsidR="00526D22">
          <w:rPr>
            <w:noProof/>
            <w:webHidden/>
          </w:rPr>
          <w:fldChar w:fldCharType="begin"/>
        </w:r>
        <w:r w:rsidR="00526D22">
          <w:rPr>
            <w:noProof/>
            <w:webHidden/>
          </w:rPr>
          <w:instrText xml:space="preserve"> PAGEREF _Toc60515679 \h </w:instrText>
        </w:r>
        <w:r w:rsidR="00526D22">
          <w:rPr>
            <w:noProof/>
            <w:webHidden/>
          </w:rPr>
        </w:r>
        <w:r w:rsidR="00526D22">
          <w:rPr>
            <w:noProof/>
            <w:webHidden/>
          </w:rPr>
          <w:fldChar w:fldCharType="separate"/>
        </w:r>
        <w:r w:rsidR="00FD3724">
          <w:rPr>
            <w:noProof/>
            <w:webHidden/>
          </w:rPr>
          <w:t>7</w:t>
        </w:r>
        <w:r w:rsidR="00526D22">
          <w:rPr>
            <w:noProof/>
            <w:webHidden/>
          </w:rPr>
          <w:fldChar w:fldCharType="end"/>
        </w:r>
      </w:hyperlink>
    </w:p>
    <w:p w14:paraId="12532994" w14:textId="70BC812C" w:rsidR="00526D22" w:rsidRDefault="00F74134">
      <w:pPr>
        <w:pStyle w:val="TOC3"/>
        <w:tabs>
          <w:tab w:val="right" w:leader="dot" w:pos="8296"/>
        </w:tabs>
        <w:rPr>
          <w:rFonts w:eastAsiaTheme="minorEastAsia"/>
          <w:noProof/>
        </w:rPr>
      </w:pPr>
      <w:hyperlink w:anchor="_Toc60515680" w:history="1">
        <w:r w:rsidR="00526D22" w:rsidRPr="00351EA2">
          <w:rPr>
            <w:rStyle w:val="af"/>
            <w:noProof/>
          </w:rPr>
          <w:t>（</w:t>
        </w:r>
        <w:r w:rsidR="00526D22" w:rsidRPr="00351EA2">
          <w:rPr>
            <w:rStyle w:val="af"/>
            <w:noProof/>
          </w:rPr>
          <w:t>2</w:t>
        </w:r>
        <w:r w:rsidR="00526D22" w:rsidRPr="00351EA2">
          <w:rPr>
            <w:rStyle w:val="af"/>
            <w:noProof/>
          </w:rPr>
          <w:t>）灵隐街道黄龙社区</w:t>
        </w:r>
        <w:r w:rsidR="00526D22">
          <w:rPr>
            <w:noProof/>
            <w:webHidden/>
          </w:rPr>
          <w:tab/>
        </w:r>
        <w:r w:rsidR="00526D22">
          <w:rPr>
            <w:noProof/>
            <w:webHidden/>
          </w:rPr>
          <w:fldChar w:fldCharType="begin"/>
        </w:r>
        <w:r w:rsidR="00526D22">
          <w:rPr>
            <w:noProof/>
            <w:webHidden/>
          </w:rPr>
          <w:instrText xml:space="preserve"> PAGEREF _Toc60515680 \h </w:instrText>
        </w:r>
        <w:r w:rsidR="00526D22">
          <w:rPr>
            <w:noProof/>
            <w:webHidden/>
          </w:rPr>
        </w:r>
        <w:r w:rsidR="00526D22">
          <w:rPr>
            <w:noProof/>
            <w:webHidden/>
          </w:rPr>
          <w:fldChar w:fldCharType="separate"/>
        </w:r>
        <w:r w:rsidR="00FD3724">
          <w:rPr>
            <w:noProof/>
            <w:webHidden/>
          </w:rPr>
          <w:t>7</w:t>
        </w:r>
        <w:r w:rsidR="00526D22">
          <w:rPr>
            <w:noProof/>
            <w:webHidden/>
          </w:rPr>
          <w:fldChar w:fldCharType="end"/>
        </w:r>
      </w:hyperlink>
    </w:p>
    <w:p w14:paraId="1B6EC56B" w14:textId="591D3AF2" w:rsidR="00526D22" w:rsidRDefault="00F74134">
      <w:pPr>
        <w:pStyle w:val="TOC3"/>
        <w:tabs>
          <w:tab w:val="right" w:leader="dot" w:pos="8296"/>
        </w:tabs>
        <w:rPr>
          <w:rFonts w:eastAsiaTheme="minorEastAsia"/>
          <w:noProof/>
        </w:rPr>
      </w:pPr>
      <w:hyperlink w:anchor="_Toc60515681" w:history="1">
        <w:r w:rsidR="00526D22" w:rsidRPr="00351EA2">
          <w:rPr>
            <w:rStyle w:val="af"/>
            <w:noProof/>
          </w:rPr>
          <w:t>（</w:t>
        </w:r>
        <w:r w:rsidR="00526D22" w:rsidRPr="00351EA2">
          <w:rPr>
            <w:rStyle w:val="af"/>
            <w:noProof/>
          </w:rPr>
          <w:t>3</w:t>
        </w:r>
        <w:r w:rsidR="00526D22" w:rsidRPr="00351EA2">
          <w:rPr>
            <w:rStyle w:val="af"/>
            <w:noProof/>
          </w:rPr>
          <w:t>）灵隐街道采访群众</w:t>
        </w:r>
        <w:r w:rsidR="00526D22">
          <w:rPr>
            <w:noProof/>
            <w:webHidden/>
          </w:rPr>
          <w:tab/>
        </w:r>
        <w:r w:rsidR="00526D22">
          <w:rPr>
            <w:noProof/>
            <w:webHidden/>
          </w:rPr>
          <w:fldChar w:fldCharType="begin"/>
        </w:r>
        <w:r w:rsidR="00526D22">
          <w:rPr>
            <w:noProof/>
            <w:webHidden/>
          </w:rPr>
          <w:instrText xml:space="preserve"> PAGEREF _Toc60515681 \h </w:instrText>
        </w:r>
        <w:r w:rsidR="00526D22">
          <w:rPr>
            <w:noProof/>
            <w:webHidden/>
          </w:rPr>
        </w:r>
        <w:r w:rsidR="00526D22">
          <w:rPr>
            <w:noProof/>
            <w:webHidden/>
          </w:rPr>
          <w:fldChar w:fldCharType="separate"/>
        </w:r>
        <w:r w:rsidR="00FD3724">
          <w:rPr>
            <w:noProof/>
            <w:webHidden/>
          </w:rPr>
          <w:t>8</w:t>
        </w:r>
        <w:r w:rsidR="00526D22">
          <w:rPr>
            <w:noProof/>
            <w:webHidden/>
          </w:rPr>
          <w:fldChar w:fldCharType="end"/>
        </w:r>
      </w:hyperlink>
    </w:p>
    <w:p w14:paraId="03986B9F" w14:textId="2B982452" w:rsidR="00526D22" w:rsidRDefault="00F74134">
      <w:pPr>
        <w:pStyle w:val="TOC3"/>
        <w:tabs>
          <w:tab w:val="right" w:leader="dot" w:pos="8296"/>
        </w:tabs>
        <w:rPr>
          <w:rFonts w:eastAsiaTheme="minorEastAsia"/>
          <w:noProof/>
        </w:rPr>
      </w:pPr>
      <w:hyperlink w:anchor="_Toc60515682" w:history="1">
        <w:r w:rsidR="00526D22" w:rsidRPr="00351EA2">
          <w:rPr>
            <w:rStyle w:val="af"/>
            <w:noProof/>
          </w:rPr>
          <w:t>（</w:t>
        </w:r>
        <w:r w:rsidR="00526D22" w:rsidRPr="00351EA2">
          <w:rPr>
            <w:rStyle w:val="af"/>
            <w:noProof/>
          </w:rPr>
          <w:t>4</w:t>
        </w:r>
        <w:r w:rsidR="00526D22" w:rsidRPr="00351EA2">
          <w:rPr>
            <w:rStyle w:val="af"/>
            <w:noProof/>
          </w:rPr>
          <w:t>）线上问卷调查对象</w:t>
        </w:r>
        <w:r w:rsidR="00526D22">
          <w:rPr>
            <w:noProof/>
            <w:webHidden/>
          </w:rPr>
          <w:tab/>
        </w:r>
        <w:r w:rsidR="00526D22">
          <w:rPr>
            <w:noProof/>
            <w:webHidden/>
          </w:rPr>
          <w:fldChar w:fldCharType="begin"/>
        </w:r>
        <w:r w:rsidR="00526D22">
          <w:rPr>
            <w:noProof/>
            <w:webHidden/>
          </w:rPr>
          <w:instrText xml:space="preserve"> PAGEREF _Toc60515682 \h </w:instrText>
        </w:r>
        <w:r w:rsidR="00526D22">
          <w:rPr>
            <w:noProof/>
            <w:webHidden/>
          </w:rPr>
        </w:r>
        <w:r w:rsidR="00526D22">
          <w:rPr>
            <w:noProof/>
            <w:webHidden/>
          </w:rPr>
          <w:fldChar w:fldCharType="separate"/>
        </w:r>
        <w:r w:rsidR="00FD3724">
          <w:rPr>
            <w:noProof/>
            <w:webHidden/>
          </w:rPr>
          <w:t>8</w:t>
        </w:r>
        <w:r w:rsidR="00526D22">
          <w:rPr>
            <w:noProof/>
            <w:webHidden/>
          </w:rPr>
          <w:fldChar w:fldCharType="end"/>
        </w:r>
      </w:hyperlink>
    </w:p>
    <w:p w14:paraId="09656CC3" w14:textId="58663DC2" w:rsidR="00526D22" w:rsidRDefault="00F74134">
      <w:pPr>
        <w:pStyle w:val="TOC2"/>
        <w:tabs>
          <w:tab w:val="right" w:leader="dot" w:pos="8296"/>
        </w:tabs>
        <w:rPr>
          <w:rFonts w:eastAsiaTheme="minorEastAsia"/>
          <w:noProof/>
        </w:rPr>
      </w:pPr>
      <w:hyperlink w:anchor="_Toc60515683" w:history="1">
        <w:r w:rsidR="00526D22" w:rsidRPr="00351EA2">
          <w:rPr>
            <w:rStyle w:val="af"/>
            <w:noProof/>
          </w:rPr>
          <w:t>4</w:t>
        </w:r>
        <w:r w:rsidR="00526D22" w:rsidRPr="00351EA2">
          <w:rPr>
            <w:rStyle w:val="af"/>
            <w:noProof/>
          </w:rPr>
          <w:t>、前期准备</w:t>
        </w:r>
        <w:r w:rsidR="00526D22">
          <w:rPr>
            <w:noProof/>
            <w:webHidden/>
          </w:rPr>
          <w:tab/>
        </w:r>
        <w:r w:rsidR="00526D22">
          <w:rPr>
            <w:noProof/>
            <w:webHidden/>
          </w:rPr>
          <w:fldChar w:fldCharType="begin"/>
        </w:r>
        <w:r w:rsidR="00526D22">
          <w:rPr>
            <w:noProof/>
            <w:webHidden/>
          </w:rPr>
          <w:instrText xml:space="preserve"> PAGEREF _Toc60515683 \h </w:instrText>
        </w:r>
        <w:r w:rsidR="00526D22">
          <w:rPr>
            <w:noProof/>
            <w:webHidden/>
          </w:rPr>
        </w:r>
        <w:r w:rsidR="00526D22">
          <w:rPr>
            <w:noProof/>
            <w:webHidden/>
          </w:rPr>
          <w:fldChar w:fldCharType="separate"/>
        </w:r>
        <w:r w:rsidR="00FD3724">
          <w:rPr>
            <w:noProof/>
            <w:webHidden/>
          </w:rPr>
          <w:t>8</w:t>
        </w:r>
        <w:r w:rsidR="00526D22">
          <w:rPr>
            <w:noProof/>
            <w:webHidden/>
          </w:rPr>
          <w:fldChar w:fldCharType="end"/>
        </w:r>
      </w:hyperlink>
    </w:p>
    <w:p w14:paraId="130A1895" w14:textId="16B211D8" w:rsidR="00526D22" w:rsidRDefault="00F74134">
      <w:pPr>
        <w:pStyle w:val="TOC2"/>
        <w:tabs>
          <w:tab w:val="right" w:leader="dot" w:pos="8296"/>
        </w:tabs>
        <w:rPr>
          <w:rFonts w:eastAsiaTheme="minorEastAsia"/>
          <w:noProof/>
        </w:rPr>
      </w:pPr>
      <w:hyperlink w:anchor="_Toc60515684" w:history="1">
        <w:r w:rsidR="00526D22" w:rsidRPr="00351EA2">
          <w:rPr>
            <w:rStyle w:val="af"/>
            <w:noProof/>
          </w:rPr>
          <w:t>5</w:t>
        </w:r>
        <w:r w:rsidR="00526D22" w:rsidRPr="00351EA2">
          <w:rPr>
            <w:rStyle w:val="af"/>
            <w:noProof/>
          </w:rPr>
          <w:t>、人员分工</w:t>
        </w:r>
        <w:r w:rsidR="00526D22">
          <w:rPr>
            <w:noProof/>
            <w:webHidden/>
          </w:rPr>
          <w:tab/>
        </w:r>
        <w:r w:rsidR="00526D22">
          <w:rPr>
            <w:noProof/>
            <w:webHidden/>
          </w:rPr>
          <w:fldChar w:fldCharType="begin"/>
        </w:r>
        <w:r w:rsidR="00526D22">
          <w:rPr>
            <w:noProof/>
            <w:webHidden/>
          </w:rPr>
          <w:instrText xml:space="preserve"> PAGEREF _Toc60515684 \h </w:instrText>
        </w:r>
        <w:r w:rsidR="00526D22">
          <w:rPr>
            <w:noProof/>
            <w:webHidden/>
          </w:rPr>
        </w:r>
        <w:r w:rsidR="00526D22">
          <w:rPr>
            <w:noProof/>
            <w:webHidden/>
          </w:rPr>
          <w:fldChar w:fldCharType="separate"/>
        </w:r>
        <w:r w:rsidR="00FD3724">
          <w:rPr>
            <w:noProof/>
            <w:webHidden/>
          </w:rPr>
          <w:t>8</w:t>
        </w:r>
        <w:r w:rsidR="00526D22">
          <w:rPr>
            <w:noProof/>
            <w:webHidden/>
          </w:rPr>
          <w:fldChar w:fldCharType="end"/>
        </w:r>
      </w:hyperlink>
    </w:p>
    <w:p w14:paraId="055DD843" w14:textId="77C5FEB8" w:rsidR="00526D22" w:rsidRDefault="00F74134">
      <w:pPr>
        <w:pStyle w:val="TOC3"/>
        <w:tabs>
          <w:tab w:val="right" w:leader="dot" w:pos="8296"/>
        </w:tabs>
        <w:rPr>
          <w:rFonts w:eastAsiaTheme="minorEastAsia"/>
          <w:noProof/>
        </w:rPr>
      </w:pPr>
      <w:hyperlink w:anchor="_Toc60515685" w:history="1">
        <w:r w:rsidR="00526D22" w:rsidRPr="00351EA2">
          <w:rPr>
            <w:rStyle w:val="af"/>
            <w:noProof/>
          </w:rPr>
          <w:t>（</w:t>
        </w:r>
        <w:r w:rsidR="00526D22" w:rsidRPr="00351EA2">
          <w:rPr>
            <w:rStyle w:val="af"/>
            <w:noProof/>
          </w:rPr>
          <w:t>1</w:t>
        </w:r>
        <w:r w:rsidR="00526D22" w:rsidRPr="00351EA2">
          <w:rPr>
            <w:rStyle w:val="af"/>
            <w:noProof/>
          </w:rPr>
          <w:t>）赴灵隐街道玉泉社区采访主任</w:t>
        </w:r>
        <w:r w:rsidR="00526D22" w:rsidRPr="00351EA2">
          <w:rPr>
            <w:rStyle w:val="af"/>
            <w:noProof/>
          </w:rPr>
          <w:t>&amp;</w:t>
        </w:r>
        <w:r w:rsidR="00526D22" w:rsidRPr="00351EA2">
          <w:rPr>
            <w:rStyle w:val="af"/>
            <w:noProof/>
          </w:rPr>
          <w:t>居委</w:t>
        </w:r>
        <w:r w:rsidR="00526D22">
          <w:rPr>
            <w:noProof/>
            <w:webHidden/>
          </w:rPr>
          <w:tab/>
        </w:r>
        <w:r w:rsidR="00526D22">
          <w:rPr>
            <w:noProof/>
            <w:webHidden/>
          </w:rPr>
          <w:fldChar w:fldCharType="begin"/>
        </w:r>
        <w:r w:rsidR="00526D22">
          <w:rPr>
            <w:noProof/>
            <w:webHidden/>
          </w:rPr>
          <w:instrText xml:space="preserve"> PAGEREF _Toc60515685 \h </w:instrText>
        </w:r>
        <w:r w:rsidR="00526D22">
          <w:rPr>
            <w:noProof/>
            <w:webHidden/>
          </w:rPr>
        </w:r>
        <w:r w:rsidR="00526D22">
          <w:rPr>
            <w:noProof/>
            <w:webHidden/>
          </w:rPr>
          <w:fldChar w:fldCharType="separate"/>
        </w:r>
        <w:r w:rsidR="00FD3724">
          <w:rPr>
            <w:noProof/>
            <w:webHidden/>
          </w:rPr>
          <w:t>8</w:t>
        </w:r>
        <w:r w:rsidR="00526D22">
          <w:rPr>
            <w:noProof/>
            <w:webHidden/>
          </w:rPr>
          <w:fldChar w:fldCharType="end"/>
        </w:r>
      </w:hyperlink>
    </w:p>
    <w:p w14:paraId="7C3E246E" w14:textId="315F0944" w:rsidR="00526D22" w:rsidRDefault="00F74134">
      <w:pPr>
        <w:pStyle w:val="TOC3"/>
        <w:tabs>
          <w:tab w:val="right" w:leader="dot" w:pos="8296"/>
        </w:tabs>
        <w:rPr>
          <w:rFonts w:eastAsiaTheme="minorEastAsia"/>
          <w:noProof/>
        </w:rPr>
      </w:pPr>
      <w:hyperlink w:anchor="_Toc60515686" w:history="1">
        <w:r w:rsidR="00526D22" w:rsidRPr="00351EA2">
          <w:rPr>
            <w:rStyle w:val="af"/>
            <w:noProof/>
          </w:rPr>
          <w:t>（</w:t>
        </w:r>
        <w:r w:rsidR="00526D22" w:rsidRPr="00351EA2">
          <w:rPr>
            <w:rStyle w:val="af"/>
            <w:noProof/>
          </w:rPr>
          <w:t>2</w:t>
        </w:r>
        <w:r w:rsidR="00526D22" w:rsidRPr="00351EA2">
          <w:rPr>
            <w:rStyle w:val="af"/>
            <w:noProof/>
          </w:rPr>
          <w:t>）赴灵隐街道黄龙社区采访主任</w:t>
        </w:r>
        <w:r w:rsidR="00526D22">
          <w:rPr>
            <w:noProof/>
            <w:webHidden/>
          </w:rPr>
          <w:tab/>
        </w:r>
        <w:r w:rsidR="00526D22">
          <w:rPr>
            <w:noProof/>
            <w:webHidden/>
          </w:rPr>
          <w:fldChar w:fldCharType="begin"/>
        </w:r>
        <w:r w:rsidR="00526D22">
          <w:rPr>
            <w:noProof/>
            <w:webHidden/>
          </w:rPr>
          <w:instrText xml:space="preserve"> PAGEREF _Toc60515686 \h </w:instrText>
        </w:r>
        <w:r w:rsidR="00526D22">
          <w:rPr>
            <w:noProof/>
            <w:webHidden/>
          </w:rPr>
        </w:r>
        <w:r w:rsidR="00526D22">
          <w:rPr>
            <w:noProof/>
            <w:webHidden/>
          </w:rPr>
          <w:fldChar w:fldCharType="separate"/>
        </w:r>
        <w:r w:rsidR="00FD3724">
          <w:rPr>
            <w:noProof/>
            <w:webHidden/>
          </w:rPr>
          <w:t>9</w:t>
        </w:r>
        <w:r w:rsidR="00526D22">
          <w:rPr>
            <w:noProof/>
            <w:webHidden/>
          </w:rPr>
          <w:fldChar w:fldCharType="end"/>
        </w:r>
      </w:hyperlink>
    </w:p>
    <w:p w14:paraId="77088299" w14:textId="5D6AA5DD" w:rsidR="00526D22" w:rsidRDefault="00F74134">
      <w:pPr>
        <w:pStyle w:val="TOC3"/>
        <w:tabs>
          <w:tab w:val="right" w:leader="dot" w:pos="8296"/>
        </w:tabs>
        <w:rPr>
          <w:rFonts w:eastAsiaTheme="minorEastAsia"/>
          <w:noProof/>
        </w:rPr>
      </w:pPr>
      <w:hyperlink w:anchor="_Toc60515687" w:history="1">
        <w:r w:rsidR="00526D22" w:rsidRPr="00351EA2">
          <w:rPr>
            <w:rStyle w:val="af"/>
            <w:noProof/>
          </w:rPr>
          <w:t>（</w:t>
        </w:r>
        <w:r w:rsidR="00526D22" w:rsidRPr="00351EA2">
          <w:rPr>
            <w:rStyle w:val="af"/>
            <w:noProof/>
          </w:rPr>
          <w:t>3</w:t>
        </w:r>
        <w:r w:rsidR="00526D22" w:rsidRPr="00351EA2">
          <w:rPr>
            <w:rStyle w:val="af"/>
            <w:noProof/>
          </w:rPr>
          <w:t>）灵隐街道街头采访群众</w:t>
        </w:r>
        <w:r w:rsidR="00526D22">
          <w:rPr>
            <w:noProof/>
            <w:webHidden/>
          </w:rPr>
          <w:tab/>
        </w:r>
        <w:r w:rsidR="00526D22">
          <w:rPr>
            <w:noProof/>
            <w:webHidden/>
          </w:rPr>
          <w:fldChar w:fldCharType="begin"/>
        </w:r>
        <w:r w:rsidR="00526D22">
          <w:rPr>
            <w:noProof/>
            <w:webHidden/>
          </w:rPr>
          <w:instrText xml:space="preserve"> PAGEREF _Toc60515687 \h </w:instrText>
        </w:r>
        <w:r w:rsidR="00526D22">
          <w:rPr>
            <w:noProof/>
            <w:webHidden/>
          </w:rPr>
        </w:r>
        <w:r w:rsidR="00526D22">
          <w:rPr>
            <w:noProof/>
            <w:webHidden/>
          </w:rPr>
          <w:fldChar w:fldCharType="separate"/>
        </w:r>
        <w:r w:rsidR="00FD3724">
          <w:rPr>
            <w:noProof/>
            <w:webHidden/>
          </w:rPr>
          <w:t>9</w:t>
        </w:r>
        <w:r w:rsidR="00526D22">
          <w:rPr>
            <w:noProof/>
            <w:webHidden/>
          </w:rPr>
          <w:fldChar w:fldCharType="end"/>
        </w:r>
      </w:hyperlink>
    </w:p>
    <w:p w14:paraId="1C87247D" w14:textId="094C9379" w:rsidR="00526D22" w:rsidRDefault="00F74134">
      <w:pPr>
        <w:pStyle w:val="TOC3"/>
        <w:tabs>
          <w:tab w:val="right" w:leader="dot" w:pos="8296"/>
        </w:tabs>
        <w:rPr>
          <w:rFonts w:eastAsiaTheme="minorEastAsia"/>
          <w:noProof/>
        </w:rPr>
      </w:pPr>
      <w:hyperlink w:anchor="_Toc60515688" w:history="1">
        <w:r w:rsidR="00526D22" w:rsidRPr="00351EA2">
          <w:rPr>
            <w:rStyle w:val="af"/>
            <w:noProof/>
          </w:rPr>
          <w:t>（</w:t>
        </w:r>
        <w:r w:rsidR="00526D22" w:rsidRPr="00351EA2">
          <w:rPr>
            <w:rStyle w:val="af"/>
            <w:noProof/>
          </w:rPr>
          <w:t>4</w:t>
        </w:r>
        <w:r w:rsidR="00526D22" w:rsidRPr="00351EA2">
          <w:rPr>
            <w:rStyle w:val="af"/>
            <w:noProof/>
          </w:rPr>
          <w:t>）线上问卷调查</w:t>
        </w:r>
        <w:r w:rsidR="00526D22">
          <w:rPr>
            <w:noProof/>
            <w:webHidden/>
          </w:rPr>
          <w:tab/>
        </w:r>
        <w:r w:rsidR="00526D22">
          <w:rPr>
            <w:noProof/>
            <w:webHidden/>
          </w:rPr>
          <w:fldChar w:fldCharType="begin"/>
        </w:r>
        <w:r w:rsidR="00526D22">
          <w:rPr>
            <w:noProof/>
            <w:webHidden/>
          </w:rPr>
          <w:instrText xml:space="preserve"> PAGEREF _Toc60515688 \h </w:instrText>
        </w:r>
        <w:r w:rsidR="00526D22">
          <w:rPr>
            <w:noProof/>
            <w:webHidden/>
          </w:rPr>
        </w:r>
        <w:r w:rsidR="00526D22">
          <w:rPr>
            <w:noProof/>
            <w:webHidden/>
          </w:rPr>
          <w:fldChar w:fldCharType="separate"/>
        </w:r>
        <w:r w:rsidR="00FD3724">
          <w:rPr>
            <w:noProof/>
            <w:webHidden/>
          </w:rPr>
          <w:t>9</w:t>
        </w:r>
        <w:r w:rsidR="00526D22">
          <w:rPr>
            <w:noProof/>
            <w:webHidden/>
          </w:rPr>
          <w:fldChar w:fldCharType="end"/>
        </w:r>
      </w:hyperlink>
    </w:p>
    <w:p w14:paraId="078FA176" w14:textId="198F7566" w:rsidR="00526D22" w:rsidRPr="004D3817" w:rsidRDefault="00F74134">
      <w:pPr>
        <w:pStyle w:val="TOC1"/>
        <w:tabs>
          <w:tab w:val="right" w:leader="dot" w:pos="8296"/>
        </w:tabs>
        <w:rPr>
          <w:rFonts w:eastAsiaTheme="minorEastAsia"/>
          <w:b/>
          <w:bCs/>
          <w:noProof/>
        </w:rPr>
      </w:pPr>
      <w:hyperlink w:anchor="_Toc60515689" w:history="1">
        <w:r w:rsidR="00526D22" w:rsidRPr="004D3817">
          <w:rPr>
            <w:rStyle w:val="af"/>
            <w:b/>
            <w:bCs/>
            <w:noProof/>
          </w:rPr>
          <w:t>三、</w:t>
        </w:r>
        <w:r w:rsidR="00526D22" w:rsidRPr="004D3817">
          <w:rPr>
            <w:rStyle w:val="af"/>
            <w:b/>
            <w:bCs/>
            <w:noProof/>
          </w:rPr>
          <w:t>“</w:t>
        </w:r>
        <w:r w:rsidR="00526D22" w:rsidRPr="004D3817">
          <w:rPr>
            <w:rStyle w:val="af"/>
            <w:b/>
            <w:bCs/>
            <w:noProof/>
          </w:rPr>
          <w:t>最多跑一次</w:t>
        </w:r>
        <w:r w:rsidR="00526D22" w:rsidRPr="004D3817">
          <w:rPr>
            <w:rStyle w:val="af"/>
            <w:b/>
            <w:bCs/>
            <w:noProof/>
          </w:rPr>
          <w:t>”</w:t>
        </w:r>
        <w:r w:rsidR="00526D22" w:rsidRPr="004D3817">
          <w:rPr>
            <w:rStyle w:val="af"/>
            <w:b/>
            <w:bCs/>
            <w:noProof/>
          </w:rPr>
          <w:t>新举措</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_Toc60515689 \h </w:instrText>
        </w:r>
        <w:r w:rsidR="00526D22" w:rsidRPr="004D3817">
          <w:rPr>
            <w:b/>
            <w:bCs/>
            <w:noProof/>
            <w:webHidden/>
          </w:rPr>
        </w:r>
        <w:r w:rsidR="00526D22" w:rsidRPr="004D3817">
          <w:rPr>
            <w:b/>
            <w:bCs/>
            <w:noProof/>
            <w:webHidden/>
          </w:rPr>
          <w:fldChar w:fldCharType="separate"/>
        </w:r>
        <w:r w:rsidR="00FD3724">
          <w:rPr>
            <w:b/>
            <w:bCs/>
            <w:noProof/>
            <w:webHidden/>
          </w:rPr>
          <w:t>9</w:t>
        </w:r>
        <w:r w:rsidR="00526D22" w:rsidRPr="004D3817">
          <w:rPr>
            <w:b/>
            <w:bCs/>
            <w:noProof/>
            <w:webHidden/>
          </w:rPr>
          <w:fldChar w:fldCharType="end"/>
        </w:r>
      </w:hyperlink>
    </w:p>
    <w:p w14:paraId="2C31DB60" w14:textId="59E5837C" w:rsidR="00526D22" w:rsidRDefault="00F74134">
      <w:pPr>
        <w:pStyle w:val="TOC2"/>
        <w:tabs>
          <w:tab w:val="right" w:leader="dot" w:pos="8296"/>
        </w:tabs>
        <w:rPr>
          <w:rFonts w:eastAsiaTheme="minorEastAsia"/>
          <w:noProof/>
        </w:rPr>
      </w:pPr>
      <w:hyperlink w:anchor="_Toc60515690" w:history="1">
        <w:r w:rsidR="00526D22" w:rsidRPr="00351EA2">
          <w:rPr>
            <w:rStyle w:val="af"/>
            <w:noProof/>
          </w:rPr>
          <w:t>1</w:t>
        </w:r>
        <w:r w:rsidR="00526D22" w:rsidRPr="00351EA2">
          <w:rPr>
            <w:rStyle w:val="af"/>
            <w:noProof/>
          </w:rPr>
          <w:t>、简政放权，高效办理</w:t>
        </w:r>
        <w:r w:rsidR="00526D22">
          <w:rPr>
            <w:noProof/>
            <w:webHidden/>
          </w:rPr>
          <w:tab/>
        </w:r>
        <w:r w:rsidR="00526D22">
          <w:rPr>
            <w:noProof/>
            <w:webHidden/>
          </w:rPr>
          <w:fldChar w:fldCharType="begin"/>
        </w:r>
        <w:r w:rsidR="00526D22">
          <w:rPr>
            <w:noProof/>
            <w:webHidden/>
          </w:rPr>
          <w:instrText xml:space="preserve"> PAGEREF _Toc60515690 \h </w:instrText>
        </w:r>
        <w:r w:rsidR="00526D22">
          <w:rPr>
            <w:noProof/>
            <w:webHidden/>
          </w:rPr>
        </w:r>
        <w:r w:rsidR="00526D22">
          <w:rPr>
            <w:noProof/>
            <w:webHidden/>
          </w:rPr>
          <w:fldChar w:fldCharType="separate"/>
        </w:r>
        <w:r w:rsidR="00FD3724">
          <w:rPr>
            <w:noProof/>
            <w:webHidden/>
          </w:rPr>
          <w:t>9</w:t>
        </w:r>
        <w:r w:rsidR="00526D22">
          <w:rPr>
            <w:noProof/>
            <w:webHidden/>
          </w:rPr>
          <w:fldChar w:fldCharType="end"/>
        </w:r>
      </w:hyperlink>
    </w:p>
    <w:p w14:paraId="0FB9AB80" w14:textId="3AD0A033" w:rsidR="00526D22" w:rsidRDefault="00F74134">
      <w:pPr>
        <w:pStyle w:val="TOC2"/>
        <w:tabs>
          <w:tab w:val="right" w:leader="dot" w:pos="8296"/>
        </w:tabs>
        <w:rPr>
          <w:rFonts w:eastAsiaTheme="minorEastAsia"/>
          <w:noProof/>
        </w:rPr>
      </w:pPr>
      <w:hyperlink w:anchor="_Toc60515691" w:history="1">
        <w:r w:rsidR="00526D22" w:rsidRPr="00351EA2">
          <w:rPr>
            <w:rStyle w:val="af"/>
            <w:noProof/>
          </w:rPr>
          <w:t>2</w:t>
        </w:r>
        <w:r w:rsidR="00526D22" w:rsidRPr="00351EA2">
          <w:rPr>
            <w:rStyle w:val="af"/>
            <w:noProof/>
          </w:rPr>
          <w:t>、因人而治，个性办理</w:t>
        </w:r>
        <w:r w:rsidR="00526D22">
          <w:rPr>
            <w:noProof/>
            <w:webHidden/>
          </w:rPr>
          <w:tab/>
        </w:r>
        <w:r w:rsidR="00526D22">
          <w:rPr>
            <w:noProof/>
            <w:webHidden/>
          </w:rPr>
          <w:fldChar w:fldCharType="begin"/>
        </w:r>
        <w:r w:rsidR="00526D22">
          <w:rPr>
            <w:noProof/>
            <w:webHidden/>
          </w:rPr>
          <w:instrText xml:space="preserve"> PAGEREF _Toc60515691 \h </w:instrText>
        </w:r>
        <w:r w:rsidR="00526D22">
          <w:rPr>
            <w:noProof/>
            <w:webHidden/>
          </w:rPr>
        </w:r>
        <w:r w:rsidR="00526D22">
          <w:rPr>
            <w:noProof/>
            <w:webHidden/>
          </w:rPr>
          <w:fldChar w:fldCharType="separate"/>
        </w:r>
        <w:r w:rsidR="00FD3724">
          <w:rPr>
            <w:noProof/>
            <w:webHidden/>
          </w:rPr>
          <w:t>11</w:t>
        </w:r>
        <w:r w:rsidR="00526D22">
          <w:rPr>
            <w:noProof/>
            <w:webHidden/>
          </w:rPr>
          <w:fldChar w:fldCharType="end"/>
        </w:r>
      </w:hyperlink>
    </w:p>
    <w:p w14:paraId="60F4F4C3" w14:textId="0D097F2C" w:rsidR="00526D22" w:rsidRDefault="00F74134">
      <w:pPr>
        <w:pStyle w:val="TOC2"/>
        <w:tabs>
          <w:tab w:val="right" w:leader="dot" w:pos="8296"/>
        </w:tabs>
        <w:rPr>
          <w:rFonts w:eastAsiaTheme="minorEastAsia"/>
          <w:noProof/>
        </w:rPr>
      </w:pPr>
      <w:hyperlink w:anchor="_Toc60515692" w:history="1">
        <w:r w:rsidR="00526D22" w:rsidRPr="00351EA2">
          <w:rPr>
            <w:rStyle w:val="af"/>
            <w:noProof/>
          </w:rPr>
          <w:t>3</w:t>
        </w:r>
        <w:r w:rsidR="00526D22" w:rsidRPr="00351EA2">
          <w:rPr>
            <w:rStyle w:val="af"/>
            <w:noProof/>
          </w:rPr>
          <w:t>、线上线下，协同办理</w:t>
        </w:r>
        <w:r w:rsidR="00526D22">
          <w:rPr>
            <w:noProof/>
            <w:webHidden/>
          </w:rPr>
          <w:tab/>
        </w:r>
        <w:r w:rsidR="00526D22">
          <w:rPr>
            <w:noProof/>
            <w:webHidden/>
          </w:rPr>
          <w:fldChar w:fldCharType="begin"/>
        </w:r>
        <w:r w:rsidR="00526D22">
          <w:rPr>
            <w:noProof/>
            <w:webHidden/>
          </w:rPr>
          <w:instrText xml:space="preserve"> PAGEREF _Toc60515692 \h </w:instrText>
        </w:r>
        <w:r w:rsidR="00526D22">
          <w:rPr>
            <w:noProof/>
            <w:webHidden/>
          </w:rPr>
        </w:r>
        <w:r w:rsidR="00526D22">
          <w:rPr>
            <w:noProof/>
            <w:webHidden/>
          </w:rPr>
          <w:fldChar w:fldCharType="separate"/>
        </w:r>
        <w:r w:rsidR="00FD3724">
          <w:rPr>
            <w:noProof/>
            <w:webHidden/>
          </w:rPr>
          <w:t>12</w:t>
        </w:r>
        <w:r w:rsidR="00526D22">
          <w:rPr>
            <w:noProof/>
            <w:webHidden/>
          </w:rPr>
          <w:fldChar w:fldCharType="end"/>
        </w:r>
      </w:hyperlink>
    </w:p>
    <w:p w14:paraId="305EBD93" w14:textId="27CE566A" w:rsidR="00526D22" w:rsidRDefault="00F74134">
      <w:pPr>
        <w:pStyle w:val="TOC2"/>
        <w:tabs>
          <w:tab w:val="right" w:leader="dot" w:pos="8296"/>
        </w:tabs>
        <w:rPr>
          <w:rFonts w:eastAsiaTheme="minorEastAsia"/>
          <w:noProof/>
        </w:rPr>
      </w:pPr>
      <w:hyperlink w:anchor="_Toc60515693" w:history="1">
        <w:r w:rsidR="00526D22" w:rsidRPr="00351EA2">
          <w:rPr>
            <w:rStyle w:val="af"/>
            <w:noProof/>
          </w:rPr>
          <w:t>4</w:t>
        </w:r>
        <w:r w:rsidR="00526D22" w:rsidRPr="00351EA2">
          <w:rPr>
            <w:rStyle w:val="af"/>
            <w:noProof/>
          </w:rPr>
          <w:t>、组织创新，灵活办理</w:t>
        </w:r>
        <w:r w:rsidR="00526D22">
          <w:rPr>
            <w:noProof/>
            <w:webHidden/>
          </w:rPr>
          <w:tab/>
        </w:r>
        <w:r w:rsidR="00526D22">
          <w:rPr>
            <w:noProof/>
            <w:webHidden/>
          </w:rPr>
          <w:fldChar w:fldCharType="begin"/>
        </w:r>
        <w:r w:rsidR="00526D22">
          <w:rPr>
            <w:noProof/>
            <w:webHidden/>
          </w:rPr>
          <w:instrText xml:space="preserve"> PAGEREF _Toc60515693 \h </w:instrText>
        </w:r>
        <w:r w:rsidR="00526D22">
          <w:rPr>
            <w:noProof/>
            <w:webHidden/>
          </w:rPr>
        </w:r>
        <w:r w:rsidR="00526D22">
          <w:rPr>
            <w:noProof/>
            <w:webHidden/>
          </w:rPr>
          <w:fldChar w:fldCharType="separate"/>
        </w:r>
        <w:r w:rsidR="00FD3724">
          <w:rPr>
            <w:noProof/>
            <w:webHidden/>
          </w:rPr>
          <w:t>13</w:t>
        </w:r>
        <w:r w:rsidR="00526D22">
          <w:rPr>
            <w:noProof/>
            <w:webHidden/>
          </w:rPr>
          <w:fldChar w:fldCharType="end"/>
        </w:r>
      </w:hyperlink>
    </w:p>
    <w:p w14:paraId="3D9B76FC" w14:textId="00CA6925" w:rsidR="00526D22" w:rsidRPr="004D3817" w:rsidRDefault="00F74134">
      <w:pPr>
        <w:pStyle w:val="TOC1"/>
        <w:tabs>
          <w:tab w:val="right" w:leader="dot" w:pos="8296"/>
        </w:tabs>
        <w:rPr>
          <w:rFonts w:eastAsiaTheme="minorEastAsia"/>
          <w:b/>
          <w:bCs/>
          <w:noProof/>
        </w:rPr>
      </w:pPr>
      <w:hyperlink w:anchor="_Toc60515694" w:history="1">
        <w:r w:rsidR="00526D22" w:rsidRPr="004D3817">
          <w:rPr>
            <w:rStyle w:val="af"/>
            <w:b/>
            <w:bCs/>
            <w:noProof/>
          </w:rPr>
          <w:t>四、</w:t>
        </w:r>
        <w:r w:rsidR="00526D22" w:rsidRPr="004D3817">
          <w:rPr>
            <w:rStyle w:val="af"/>
            <w:b/>
            <w:bCs/>
            <w:noProof/>
          </w:rPr>
          <w:t>“</w:t>
        </w:r>
        <w:r w:rsidR="00526D22" w:rsidRPr="004D3817">
          <w:rPr>
            <w:rStyle w:val="af"/>
            <w:b/>
            <w:bCs/>
            <w:noProof/>
          </w:rPr>
          <w:t>最多跑一次</w:t>
        </w:r>
        <w:r w:rsidR="00526D22" w:rsidRPr="004D3817">
          <w:rPr>
            <w:rStyle w:val="af"/>
            <w:b/>
            <w:bCs/>
            <w:noProof/>
          </w:rPr>
          <w:t>”</w:t>
        </w:r>
        <w:r w:rsidR="00526D22" w:rsidRPr="004D3817">
          <w:rPr>
            <w:rStyle w:val="af"/>
            <w:b/>
            <w:bCs/>
            <w:noProof/>
          </w:rPr>
          <w:t>新成效</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_Toc60515694 \h </w:instrText>
        </w:r>
        <w:r w:rsidR="00526D22" w:rsidRPr="004D3817">
          <w:rPr>
            <w:b/>
            <w:bCs/>
            <w:noProof/>
            <w:webHidden/>
          </w:rPr>
        </w:r>
        <w:r w:rsidR="00526D22" w:rsidRPr="004D3817">
          <w:rPr>
            <w:b/>
            <w:bCs/>
            <w:noProof/>
            <w:webHidden/>
          </w:rPr>
          <w:fldChar w:fldCharType="separate"/>
        </w:r>
        <w:r w:rsidR="00FD3724">
          <w:rPr>
            <w:b/>
            <w:bCs/>
            <w:noProof/>
            <w:webHidden/>
          </w:rPr>
          <w:t>15</w:t>
        </w:r>
        <w:r w:rsidR="00526D22" w:rsidRPr="004D3817">
          <w:rPr>
            <w:b/>
            <w:bCs/>
            <w:noProof/>
            <w:webHidden/>
          </w:rPr>
          <w:fldChar w:fldCharType="end"/>
        </w:r>
      </w:hyperlink>
    </w:p>
    <w:p w14:paraId="10307F6F" w14:textId="6853B4CD" w:rsidR="00526D22" w:rsidRDefault="00F74134">
      <w:pPr>
        <w:pStyle w:val="TOC2"/>
        <w:tabs>
          <w:tab w:val="right" w:leader="dot" w:pos="8296"/>
        </w:tabs>
        <w:rPr>
          <w:rFonts w:eastAsiaTheme="minorEastAsia"/>
          <w:noProof/>
        </w:rPr>
      </w:pPr>
      <w:hyperlink w:anchor="_Toc60515695" w:history="1">
        <w:r w:rsidR="00526D22" w:rsidRPr="00351EA2">
          <w:rPr>
            <w:rStyle w:val="af"/>
            <w:noProof/>
          </w:rPr>
          <w:t>1</w:t>
        </w:r>
        <w:r w:rsidR="00526D22" w:rsidRPr="00351EA2">
          <w:rPr>
            <w:rStyle w:val="af"/>
            <w:noProof/>
          </w:rPr>
          <w:t>、群众便利加强</w:t>
        </w:r>
        <w:r w:rsidR="00526D22">
          <w:rPr>
            <w:noProof/>
            <w:webHidden/>
          </w:rPr>
          <w:tab/>
        </w:r>
        <w:r w:rsidR="00526D22">
          <w:rPr>
            <w:noProof/>
            <w:webHidden/>
          </w:rPr>
          <w:fldChar w:fldCharType="begin"/>
        </w:r>
        <w:r w:rsidR="00526D22">
          <w:rPr>
            <w:noProof/>
            <w:webHidden/>
          </w:rPr>
          <w:instrText xml:space="preserve"> PAGEREF _Toc60515695 \h </w:instrText>
        </w:r>
        <w:r w:rsidR="00526D22">
          <w:rPr>
            <w:noProof/>
            <w:webHidden/>
          </w:rPr>
        </w:r>
        <w:r w:rsidR="00526D22">
          <w:rPr>
            <w:noProof/>
            <w:webHidden/>
          </w:rPr>
          <w:fldChar w:fldCharType="separate"/>
        </w:r>
        <w:r w:rsidR="00FD3724">
          <w:rPr>
            <w:noProof/>
            <w:webHidden/>
          </w:rPr>
          <w:t>15</w:t>
        </w:r>
        <w:r w:rsidR="00526D22">
          <w:rPr>
            <w:noProof/>
            <w:webHidden/>
          </w:rPr>
          <w:fldChar w:fldCharType="end"/>
        </w:r>
      </w:hyperlink>
    </w:p>
    <w:p w14:paraId="2F958FA8" w14:textId="2A89EBA0" w:rsidR="00526D22" w:rsidRDefault="00F74134">
      <w:pPr>
        <w:pStyle w:val="TOC3"/>
        <w:tabs>
          <w:tab w:val="right" w:leader="dot" w:pos="8296"/>
        </w:tabs>
        <w:rPr>
          <w:rFonts w:eastAsiaTheme="minorEastAsia"/>
          <w:noProof/>
        </w:rPr>
      </w:pPr>
      <w:hyperlink w:anchor="_Toc60515696" w:history="1">
        <w:r w:rsidR="00526D22" w:rsidRPr="00351EA2">
          <w:rPr>
            <w:rStyle w:val="af"/>
            <w:noProof/>
          </w:rPr>
          <w:t>（</w:t>
        </w:r>
        <w:r w:rsidR="00526D22" w:rsidRPr="00351EA2">
          <w:rPr>
            <w:rStyle w:val="af"/>
            <w:noProof/>
          </w:rPr>
          <w:t>1</w:t>
        </w:r>
        <w:r w:rsidR="00526D22" w:rsidRPr="00351EA2">
          <w:rPr>
            <w:rStyle w:val="af"/>
            <w:noProof/>
          </w:rPr>
          <w:t>）调查结果</w:t>
        </w:r>
        <w:r w:rsidR="00526D22">
          <w:rPr>
            <w:noProof/>
            <w:webHidden/>
          </w:rPr>
          <w:tab/>
        </w:r>
        <w:r w:rsidR="00526D22">
          <w:rPr>
            <w:noProof/>
            <w:webHidden/>
          </w:rPr>
          <w:fldChar w:fldCharType="begin"/>
        </w:r>
        <w:r w:rsidR="00526D22">
          <w:rPr>
            <w:noProof/>
            <w:webHidden/>
          </w:rPr>
          <w:instrText xml:space="preserve"> PAGEREF _Toc60515696 \h </w:instrText>
        </w:r>
        <w:r w:rsidR="00526D22">
          <w:rPr>
            <w:noProof/>
            <w:webHidden/>
          </w:rPr>
        </w:r>
        <w:r w:rsidR="00526D22">
          <w:rPr>
            <w:noProof/>
            <w:webHidden/>
          </w:rPr>
          <w:fldChar w:fldCharType="separate"/>
        </w:r>
        <w:r w:rsidR="00FD3724">
          <w:rPr>
            <w:noProof/>
            <w:webHidden/>
          </w:rPr>
          <w:t>15</w:t>
        </w:r>
        <w:r w:rsidR="00526D22">
          <w:rPr>
            <w:noProof/>
            <w:webHidden/>
          </w:rPr>
          <w:fldChar w:fldCharType="end"/>
        </w:r>
      </w:hyperlink>
    </w:p>
    <w:p w14:paraId="17B4DAB4" w14:textId="52DB79C6" w:rsidR="00526D22" w:rsidRDefault="00F74134">
      <w:pPr>
        <w:pStyle w:val="TOC3"/>
        <w:tabs>
          <w:tab w:val="right" w:leader="dot" w:pos="8296"/>
        </w:tabs>
        <w:rPr>
          <w:rFonts w:eastAsiaTheme="minorEastAsia"/>
          <w:noProof/>
        </w:rPr>
      </w:pPr>
      <w:hyperlink w:anchor="_Toc60515697" w:history="1">
        <w:r w:rsidR="00526D22" w:rsidRPr="00351EA2">
          <w:rPr>
            <w:rStyle w:val="af"/>
            <w:noProof/>
          </w:rPr>
          <w:t>（</w:t>
        </w:r>
        <w:r w:rsidR="00526D22" w:rsidRPr="00351EA2">
          <w:rPr>
            <w:rStyle w:val="af"/>
            <w:noProof/>
          </w:rPr>
          <w:t>2</w:t>
        </w:r>
        <w:r w:rsidR="00526D22" w:rsidRPr="00351EA2">
          <w:rPr>
            <w:rStyle w:val="af"/>
            <w:noProof/>
          </w:rPr>
          <w:t>）便民利民的改革</w:t>
        </w:r>
        <w:r w:rsidR="00526D22">
          <w:rPr>
            <w:noProof/>
            <w:webHidden/>
          </w:rPr>
          <w:tab/>
        </w:r>
        <w:r w:rsidR="00526D22">
          <w:rPr>
            <w:noProof/>
            <w:webHidden/>
          </w:rPr>
          <w:fldChar w:fldCharType="begin"/>
        </w:r>
        <w:r w:rsidR="00526D22">
          <w:rPr>
            <w:noProof/>
            <w:webHidden/>
          </w:rPr>
          <w:instrText xml:space="preserve"> PAGEREF _Toc60515697 \h </w:instrText>
        </w:r>
        <w:r w:rsidR="00526D22">
          <w:rPr>
            <w:noProof/>
            <w:webHidden/>
          </w:rPr>
        </w:r>
        <w:r w:rsidR="00526D22">
          <w:rPr>
            <w:noProof/>
            <w:webHidden/>
          </w:rPr>
          <w:fldChar w:fldCharType="separate"/>
        </w:r>
        <w:r w:rsidR="00FD3724">
          <w:rPr>
            <w:noProof/>
            <w:webHidden/>
          </w:rPr>
          <w:t>17</w:t>
        </w:r>
        <w:r w:rsidR="00526D22">
          <w:rPr>
            <w:noProof/>
            <w:webHidden/>
          </w:rPr>
          <w:fldChar w:fldCharType="end"/>
        </w:r>
      </w:hyperlink>
    </w:p>
    <w:p w14:paraId="1036E77D" w14:textId="777D3D3F" w:rsidR="00526D22" w:rsidRDefault="00F74134">
      <w:pPr>
        <w:pStyle w:val="TOC2"/>
        <w:tabs>
          <w:tab w:val="right" w:leader="dot" w:pos="8296"/>
        </w:tabs>
        <w:rPr>
          <w:rFonts w:eastAsiaTheme="minorEastAsia"/>
          <w:noProof/>
        </w:rPr>
      </w:pPr>
      <w:hyperlink w:anchor="_Toc60515698" w:history="1">
        <w:r w:rsidR="00526D22" w:rsidRPr="00351EA2">
          <w:rPr>
            <w:rStyle w:val="af"/>
            <w:noProof/>
          </w:rPr>
          <w:t>2</w:t>
        </w:r>
        <w:r w:rsidR="00526D22" w:rsidRPr="00351EA2">
          <w:rPr>
            <w:rStyle w:val="af"/>
            <w:noProof/>
          </w:rPr>
          <w:t>、社区负担减轻</w:t>
        </w:r>
        <w:r w:rsidR="00526D22">
          <w:rPr>
            <w:noProof/>
            <w:webHidden/>
          </w:rPr>
          <w:tab/>
        </w:r>
        <w:r w:rsidR="00526D22">
          <w:rPr>
            <w:noProof/>
            <w:webHidden/>
          </w:rPr>
          <w:fldChar w:fldCharType="begin"/>
        </w:r>
        <w:r w:rsidR="00526D22">
          <w:rPr>
            <w:noProof/>
            <w:webHidden/>
          </w:rPr>
          <w:instrText xml:space="preserve"> PAGEREF _Toc60515698 \h </w:instrText>
        </w:r>
        <w:r w:rsidR="00526D22">
          <w:rPr>
            <w:noProof/>
            <w:webHidden/>
          </w:rPr>
        </w:r>
        <w:r w:rsidR="00526D22">
          <w:rPr>
            <w:noProof/>
            <w:webHidden/>
          </w:rPr>
          <w:fldChar w:fldCharType="separate"/>
        </w:r>
        <w:r w:rsidR="00FD3724">
          <w:rPr>
            <w:noProof/>
            <w:webHidden/>
          </w:rPr>
          <w:t>20</w:t>
        </w:r>
        <w:r w:rsidR="00526D22">
          <w:rPr>
            <w:noProof/>
            <w:webHidden/>
          </w:rPr>
          <w:fldChar w:fldCharType="end"/>
        </w:r>
      </w:hyperlink>
    </w:p>
    <w:p w14:paraId="255B4D73" w14:textId="40A9544F" w:rsidR="00526D22" w:rsidRDefault="00F74134">
      <w:pPr>
        <w:pStyle w:val="TOC3"/>
        <w:tabs>
          <w:tab w:val="right" w:leader="dot" w:pos="8296"/>
        </w:tabs>
        <w:rPr>
          <w:rFonts w:eastAsiaTheme="minorEastAsia"/>
          <w:noProof/>
        </w:rPr>
      </w:pPr>
      <w:hyperlink w:anchor="_Toc60515699" w:history="1">
        <w:r w:rsidR="00526D22" w:rsidRPr="00351EA2">
          <w:rPr>
            <w:rStyle w:val="af"/>
            <w:noProof/>
          </w:rPr>
          <w:t>（</w:t>
        </w:r>
        <w:r w:rsidR="00526D22" w:rsidRPr="00351EA2">
          <w:rPr>
            <w:rStyle w:val="af"/>
            <w:noProof/>
          </w:rPr>
          <w:t>1</w:t>
        </w:r>
        <w:r w:rsidR="00526D22" w:rsidRPr="00351EA2">
          <w:rPr>
            <w:rStyle w:val="af"/>
            <w:noProof/>
          </w:rPr>
          <w:t>）社区办事效率提升</w:t>
        </w:r>
        <w:r w:rsidR="00526D22">
          <w:rPr>
            <w:noProof/>
            <w:webHidden/>
          </w:rPr>
          <w:tab/>
        </w:r>
        <w:r w:rsidR="00526D22">
          <w:rPr>
            <w:noProof/>
            <w:webHidden/>
          </w:rPr>
          <w:fldChar w:fldCharType="begin"/>
        </w:r>
        <w:r w:rsidR="00526D22">
          <w:rPr>
            <w:noProof/>
            <w:webHidden/>
          </w:rPr>
          <w:instrText xml:space="preserve"> PAGEREF _Toc60515699 \h </w:instrText>
        </w:r>
        <w:r w:rsidR="00526D22">
          <w:rPr>
            <w:noProof/>
            <w:webHidden/>
          </w:rPr>
        </w:r>
        <w:r w:rsidR="00526D22">
          <w:rPr>
            <w:noProof/>
            <w:webHidden/>
          </w:rPr>
          <w:fldChar w:fldCharType="separate"/>
        </w:r>
        <w:r w:rsidR="00FD3724">
          <w:rPr>
            <w:noProof/>
            <w:webHidden/>
          </w:rPr>
          <w:t>20</w:t>
        </w:r>
        <w:r w:rsidR="00526D22">
          <w:rPr>
            <w:noProof/>
            <w:webHidden/>
          </w:rPr>
          <w:fldChar w:fldCharType="end"/>
        </w:r>
      </w:hyperlink>
    </w:p>
    <w:p w14:paraId="3AB7009B" w14:textId="7A66C422" w:rsidR="00526D22" w:rsidRDefault="00F74134">
      <w:pPr>
        <w:pStyle w:val="TOC3"/>
        <w:tabs>
          <w:tab w:val="right" w:leader="dot" w:pos="8296"/>
        </w:tabs>
        <w:rPr>
          <w:rFonts w:eastAsiaTheme="minorEastAsia"/>
          <w:noProof/>
        </w:rPr>
      </w:pPr>
      <w:hyperlink w:anchor="_Toc60515700" w:history="1">
        <w:r w:rsidR="00526D22" w:rsidRPr="00351EA2">
          <w:rPr>
            <w:rStyle w:val="af"/>
            <w:noProof/>
          </w:rPr>
          <w:t>（</w:t>
        </w:r>
        <w:r w:rsidR="00526D22" w:rsidRPr="00351EA2">
          <w:rPr>
            <w:rStyle w:val="af"/>
            <w:noProof/>
          </w:rPr>
          <w:t>2</w:t>
        </w:r>
        <w:r w:rsidR="00526D22" w:rsidRPr="00351EA2">
          <w:rPr>
            <w:rStyle w:val="af"/>
            <w:noProof/>
          </w:rPr>
          <w:t>）办事结构优化</w:t>
        </w:r>
        <w:r w:rsidR="00526D22">
          <w:rPr>
            <w:noProof/>
            <w:webHidden/>
          </w:rPr>
          <w:tab/>
        </w:r>
        <w:r w:rsidR="00526D22">
          <w:rPr>
            <w:noProof/>
            <w:webHidden/>
          </w:rPr>
          <w:fldChar w:fldCharType="begin"/>
        </w:r>
        <w:r w:rsidR="00526D22">
          <w:rPr>
            <w:noProof/>
            <w:webHidden/>
          </w:rPr>
          <w:instrText xml:space="preserve"> PAGEREF _Toc60515700 \h </w:instrText>
        </w:r>
        <w:r w:rsidR="00526D22">
          <w:rPr>
            <w:noProof/>
            <w:webHidden/>
          </w:rPr>
        </w:r>
        <w:r w:rsidR="00526D22">
          <w:rPr>
            <w:noProof/>
            <w:webHidden/>
          </w:rPr>
          <w:fldChar w:fldCharType="separate"/>
        </w:r>
        <w:r w:rsidR="00FD3724">
          <w:rPr>
            <w:noProof/>
            <w:webHidden/>
          </w:rPr>
          <w:t>21</w:t>
        </w:r>
        <w:r w:rsidR="00526D22">
          <w:rPr>
            <w:noProof/>
            <w:webHidden/>
          </w:rPr>
          <w:fldChar w:fldCharType="end"/>
        </w:r>
      </w:hyperlink>
    </w:p>
    <w:p w14:paraId="199F0D42" w14:textId="2C97C198" w:rsidR="00526D22" w:rsidRDefault="00F74134">
      <w:pPr>
        <w:pStyle w:val="TOC2"/>
        <w:tabs>
          <w:tab w:val="right" w:leader="dot" w:pos="8296"/>
        </w:tabs>
        <w:rPr>
          <w:rFonts w:eastAsiaTheme="minorEastAsia"/>
          <w:noProof/>
        </w:rPr>
      </w:pPr>
      <w:hyperlink w:anchor="_Toc60515701" w:history="1">
        <w:r w:rsidR="00526D22" w:rsidRPr="00351EA2">
          <w:rPr>
            <w:rStyle w:val="af"/>
            <w:noProof/>
          </w:rPr>
          <w:t>3</w:t>
        </w:r>
        <w:r w:rsidR="00526D22" w:rsidRPr="00351EA2">
          <w:rPr>
            <w:rStyle w:val="af"/>
            <w:noProof/>
          </w:rPr>
          <w:t>、政务改革促进</w:t>
        </w:r>
        <w:r w:rsidR="00526D22">
          <w:rPr>
            <w:noProof/>
            <w:webHidden/>
          </w:rPr>
          <w:tab/>
        </w:r>
        <w:r w:rsidR="00526D22">
          <w:rPr>
            <w:noProof/>
            <w:webHidden/>
          </w:rPr>
          <w:fldChar w:fldCharType="begin"/>
        </w:r>
        <w:r w:rsidR="00526D22">
          <w:rPr>
            <w:noProof/>
            <w:webHidden/>
          </w:rPr>
          <w:instrText xml:space="preserve"> PAGEREF _Toc60515701 \h </w:instrText>
        </w:r>
        <w:r w:rsidR="00526D22">
          <w:rPr>
            <w:noProof/>
            <w:webHidden/>
          </w:rPr>
        </w:r>
        <w:r w:rsidR="00526D22">
          <w:rPr>
            <w:noProof/>
            <w:webHidden/>
          </w:rPr>
          <w:fldChar w:fldCharType="separate"/>
        </w:r>
        <w:r w:rsidR="00FD3724">
          <w:rPr>
            <w:noProof/>
            <w:webHidden/>
          </w:rPr>
          <w:t>22</w:t>
        </w:r>
        <w:r w:rsidR="00526D22">
          <w:rPr>
            <w:noProof/>
            <w:webHidden/>
          </w:rPr>
          <w:fldChar w:fldCharType="end"/>
        </w:r>
      </w:hyperlink>
    </w:p>
    <w:p w14:paraId="05CC5361" w14:textId="4B63CE0D" w:rsidR="00526D22" w:rsidRDefault="00F74134">
      <w:pPr>
        <w:pStyle w:val="TOC3"/>
        <w:tabs>
          <w:tab w:val="right" w:leader="dot" w:pos="8296"/>
        </w:tabs>
        <w:rPr>
          <w:rFonts w:eastAsiaTheme="minorEastAsia"/>
          <w:noProof/>
        </w:rPr>
      </w:pPr>
      <w:hyperlink w:anchor="_Toc60515702" w:history="1">
        <w:r w:rsidR="00526D22" w:rsidRPr="00351EA2">
          <w:rPr>
            <w:rStyle w:val="af"/>
            <w:noProof/>
          </w:rPr>
          <w:t>（</w:t>
        </w:r>
        <w:r w:rsidR="00526D22" w:rsidRPr="00351EA2">
          <w:rPr>
            <w:rStyle w:val="af"/>
            <w:noProof/>
          </w:rPr>
          <w:t>1</w:t>
        </w:r>
        <w:r w:rsidR="00526D22" w:rsidRPr="00351EA2">
          <w:rPr>
            <w:rStyle w:val="af"/>
            <w:noProof/>
          </w:rPr>
          <w:t>）推进数字化政府转型</w:t>
        </w:r>
        <w:r w:rsidR="00526D22">
          <w:rPr>
            <w:noProof/>
            <w:webHidden/>
          </w:rPr>
          <w:tab/>
        </w:r>
        <w:r w:rsidR="00526D22">
          <w:rPr>
            <w:noProof/>
            <w:webHidden/>
          </w:rPr>
          <w:fldChar w:fldCharType="begin"/>
        </w:r>
        <w:r w:rsidR="00526D22">
          <w:rPr>
            <w:noProof/>
            <w:webHidden/>
          </w:rPr>
          <w:instrText xml:space="preserve"> PAGEREF _Toc60515702 \h </w:instrText>
        </w:r>
        <w:r w:rsidR="00526D22">
          <w:rPr>
            <w:noProof/>
            <w:webHidden/>
          </w:rPr>
        </w:r>
        <w:r w:rsidR="00526D22">
          <w:rPr>
            <w:noProof/>
            <w:webHidden/>
          </w:rPr>
          <w:fldChar w:fldCharType="separate"/>
        </w:r>
        <w:r w:rsidR="00FD3724">
          <w:rPr>
            <w:noProof/>
            <w:webHidden/>
          </w:rPr>
          <w:t>22</w:t>
        </w:r>
        <w:r w:rsidR="00526D22">
          <w:rPr>
            <w:noProof/>
            <w:webHidden/>
          </w:rPr>
          <w:fldChar w:fldCharType="end"/>
        </w:r>
      </w:hyperlink>
    </w:p>
    <w:p w14:paraId="0AA75EC6" w14:textId="6F87B8EC" w:rsidR="00526D22" w:rsidRDefault="00F74134">
      <w:pPr>
        <w:pStyle w:val="TOC3"/>
        <w:tabs>
          <w:tab w:val="right" w:leader="dot" w:pos="8296"/>
        </w:tabs>
        <w:rPr>
          <w:rFonts w:eastAsiaTheme="minorEastAsia"/>
          <w:noProof/>
        </w:rPr>
      </w:pPr>
      <w:hyperlink w:anchor="_Toc60515703" w:history="1">
        <w:r w:rsidR="00526D22" w:rsidRPr="00351EA2">
          <w:rPr>
            <w:rStyle w:val="af"/>
            <w:noProof/>
          </w:rPr>
          <w:t>（</w:t>
        </w:r>
        <w:r w:rsidR="00526D22" w:rsidRPr="00351EA2">
          <w:rPr>
            <w:rStyle w:val="af"/>
            <w:noProof/>
          </w:rPr>
          <w:t>2</w:t>
        </w:r>
        <w:r w:rsidR="00526D22" w:rsidRPr="00351EA2">
          <w:rPr>
            <w:rStyle w:val="af"/>
            <w:noProof/>
          </w:rPr>
          <w:t>）加快服务型政府建设</w:t>
        </w:r>
        <w:r w:rsidR="00526D22">
          <w:rPr>
            <w:noProof/>
            <w:webHidden/>
          </w:rPr>
          <w:tab/>
        </w:r>
        <w:r w:rsidR="00526D22">
          <w:rPr>
            <w:noProof/>
            <w:webHidden/>
          </w:rPr>
          <w:fldChar w:fldCharType="begin"/>
        </w:r>
        <w:r w:rsidR="00526D22">
          <w:rPr>
            <w:noProof/>
            <w:webHidden/>
          </w:rPr>
          <w:instrText xml:space="preserve"> PAGEREF _Toc60515703 \h </w:instrText>
        </w:r>
        <w:r w:rsidR="00526D22">
          <w:rPr>
            <w:noProof/>
            <w:webHidden/>
          </w:rPr>
        </w:r>
        <w:r w:rsidR="00526D22">
          <w:rPr>
            <w:noProof/>
            <w:webHidden/>
          </w:rPr>
          <w:fldChar w:fldCharType="separate"/>
        </w:r>
        <w:r w:rsidR="00FD3724">
          <w:rPr>
            <w:noProof/>
            <w:webHidden/>
          </w:rPr>
          <w:t>23</w:t>
        </w:r>
        <w:r w:rsidR="00526D22">
          <w:rPr>
            <w:noProof/>
            <w:webHidden/>
          </w:rPr>
          <w:fldChar w:fldCharType="end"/>
        </w:r>
      </w:hyperlink>
    </w:p>
    <w:p w14:paraId="51EB7DB0" w14:textId="03D42E0F" w:rsidR="00526D22" w:rsidRDefault="00F74134">
      <w:pPr>
        <w:pStyle w:val="TOC3"/>
        <w:tabs>
          <w:tab w:val="right" w:leader="dot" w:pos="8296"/>
        </w:tabs>
        <w:rPr>
          <w:rFonts w:eastAsiaTheme="minorEastAsia"/>
          <w:noProof/>
        </w:rPr>
      </w:pPr>
      <w:hyperlink w:anchor="_Toc60515704" w:history="1">
        <w:r w:rsidR="00526D22" w:rsidRPr="00351EA2">
          <w:rPr>
            <w:rStyle w:val="af"/>
            <w:noProof/>
          </w:rPr>
          <w:t>（</w:t>
        </w:r>
        <w:r w:rsidR="00526D22" w:rsidRPr="00351EA2">
          <w:rPr>
            <w:rStyle w:val="af"/>
            <w:noProof/>
          </w:rPr>
          <w:t>3</w:t>
        </w:r>
        <w:r w:rsidR="00526D22" w:rsidRPr="00351EA2">
          <w:rPr>
            <w:rStyle w:val="af"/>
            <w:noProof/>
          </w:rPr>
          <w:t>）推进</w:t>
        </w:r>
        <w:r w:rsidR="00526D22" w:rsidRPr="00351EA2">
          <w:rPr>
            <w:rStyle w:val="af"/>
            <w:noProof/>
          </w:rPr>
          <w:t>“</w:t>
        </w:r>
        <w:r w:rsidR="00526D22" w:rsidRPr="00351EA2">
          <w:rPr>
            <w:rStyle w:val="af"/>
            <w:noProof/>
          </w:rPr>
          <w:t>大部制</w:t>
        </w:r>
        <w:r w:rsidR="00526D22" w:rsidRPr="00351EA2">
          <w:rPr>
            <w:rStyle w:val="af"/>
            <w:noProof/>
          </w:rPr>
          <w:t>”</w:t>
        </w:r>
        <w:r w:rsidR="00526D22" w:rsidRPr="00351EA2">
          <w:rPr>
            <w:rStyle w:val="af"/>
            <w:noProof/>
          </w:rPr>
          <w:t>改革</w:t>
        </w:r>
        <w:r w:rsidR="00526D22">
          <w:rPr>
            <w:noProof/>
            <w:webHidden/>
          </w:rPr>
          <w:tab/>
        </w:r>
        <w:r w:rsidR="00526D22">
          <w:rPr>
            <w:noProof/>
            <w:webHidden/>
          </w:rPr>
          <w:fldChar w:fldCharType="begin"/>
        </w:r>
        <w:r w:rsidR="00526D22">
          <w:rPr>
            <w:noProof/>
            <w:webHidden/>
          </w:rPr>
          <w:instrText xml:space="preserve"> PAGEREF _Toc60515704 \h </w:instrText>
        </w:r>
        <w:r w:rsidR="00526D22">
          <w:rPr>
            <w:noProof/>
            <w:webHidden/>
          </w:rPr>
        </w:r>
        <w:r w:rsidR="00526D22">
          <w:rPr>
            <w:noProof/>
            <w:webHidden/>
          </w:rPr>
          <w:fldChar w:fldCharType="separate"/>
        </w:r>
        <w:r w:rsidR="00FD3724">
          <w:rPr>
            <w:noProof/>
            <w:webHidden/>
          </w:rPr>
          <w:t>23</w:t>
        </w:r>
        <w:r w:rsidR="00526D22">
          <w:rPr>
            <w:noProof/>
            <w:webHidden/>
          </w:rPr>
          <w:fldChar w:fldCharType="end"/>
        </w:r>
      </w:hyperlink>
    </w:p>
    <w:p w14:paraId="5241A5C6" w14:textId="42DE2A4C" w:rsidR="00526D22" w:rsidRDefault="00F74134">
      <w:pPr>
        <w:pStyle w:val="TOC3"/>
        <w:tabs>
          <w:tab w:val="right" w:leader="dot" w:pos="8296"/>
        </w:tabs>
        <w:rPr>
          <w:rFonts w:eastAsiaTheme="minorEastAsia"/>
          <w:noProof/>
        </w:rPr>
      </w:pPr>
      <w:hyperlink w:anchor="_Toc60515705" w:history="1">
        <w:r w:rsidR="00526D22" w:rsidRPr="00351EA2">
          <w:rPr>
            <w:rStyle w:val="af"/>
            <w:noProof/>
          </w:rPr>
          <w:t>（</w:t>
        </w:r>
        <w:r w:rsidR="00526D22" w:rsidRPr="00351EA2">
          <w:rPr>
            <w:rStyle w:val="af"/>
            <w:noProof/>
          </w:rPr>
          <w:t>4</w:t>
        </w:r>
        <w:r w:rsidR="00526D22" w:rsidRPr="00351EA2">
          <w:rPr>
            <w:rStyle w:val="af"/>
            <w:noProof/>
          </w:rPr>
          <w:t>）推进政务服务标准化</w:t>
        </w:r>
        <w:r w:rsidR="00526D22">
          <w:rPr>
            <w:noProof/>
            <w:webHidden/>
          </w:rPr>
          <w:tab/>
        </w:r>
        <w:r w:rsidR="00526D22">
          <w:rPr>
            <w:noProof/>
            <w:webHidden/>
          </w:rPr>
          <w:fldChar w:fldCharType="begin"/>
        </w:r>
        <w:r w:rsidR="00526D22">
          <w:rPr>
            <w:noProof/>
            <w:webHidden/>
          </w:rPr>
          <w:instrText xml:space="preserve"> PAGEREF _Toc60515705 \h </w:instrText>
        </w:r>
        <w:r w:rsidR="00526D22">
          <w:rPr>
            <w:noProof/>
            <w:webHidden/>
          </w:rPr>
        </w:r>
        <w:r w:rsidR="00526D22">
          <w:rPr>
            <w:noProof/>
            <w:webHidden/>
          </w:rPr>
          <w:fldChar w:fldCharType="separate"/>
        </w:r>
        <w:r w:rsidR="00FD3724">
          <w:rPr>
            <w:noProof/>
            <w:webHidden/>
          </w:rPr>
          <w:t>23</w:t>
        </w:r>
        <w:r w:rsidR="00526D22">
          <w:rPr>
            <w:noProof/>
            <w:webHidden/>
          </w:rPr>
          <w:fldChar w:fldCharType="end"/>
        </w:r>
      </w:hyperlink>
    </w:p>
    <w:p w14:paraId="3B8178CB" w14:textId="729C3BD7" w:rsidR="00526D22" w:rsidRPr="004D3817" w:rsidRDefault="00F74134">
      <w:pPr>
        <w:pStyle w:val="TOC1"/>
        <w:tabs>
          <w:tab w:val="right" w:leader="dot" w:pos="8296"/>
        </w:tabs>
        <w:rPr>
          <w:rFonts w:eastAsiaTheme="minorEastAsia"/>
          <w:b/>
          <w:bCs/>
          <w:noProof/>
        </w:rPr>
      </w:pPr>
      <w:hyperlink w:anchor="_Toc60515706" w:history="1">
        <w:r w:rsidR="00526D22" w:rsidRPr="004D3817">
          <w:rPr>
            <w:rStyle w:val="af"/>
            <w:b/>
            <w:bCs/>
            <w:noProof/>
          </w:rPr>
          <w:t>五、</w:t>
        </w:r>
        <w:r w:rsidR="00526D22" w:rsidRPr="004D3817">
          <w:rPr>
            <w:rStyle w:val="af"/>
            <w:b/>
            <w:bCs/>
            <w:noProof/>
          </w:rPr>
          <w:t>“</w:t>
        </w:r>
        <w:r w:rsidR="00526D22" w:rsidRPr="004D3817">
          <w:rPr>
            <w:rStyle w:val="af"/>
            <w:b/>
            <w:bCs/>
            <w:noProof/>
          </w:rPr>
          <w:t>最多跑一次</w:t>
        </w:r>
        <w:r w:rsidR="00526D22" w:rsidRPr="004D3817">
          <w:rPr>
            <w:rStyle w:val="af"/>
            <w:b/>
            <w:bCs/>
            <w:noProof/>
          </w:rPr>
          <w:t>”</w:t>
        </w:r>
        <w:r w:rsidR="00526D22" w:rsidRPr="004D3817">
          <w:rPr>
            <w:rStyle w:val="af"/>
            <w:b/>
            <w:bCs/>
            <w:noProof/>
          </w:rPr>
          <w:t>新问题</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_Toc60515706 \h </w:instrText>
        </w:r>
        <w:r w:rsidR="00526D22" w:rsidRPr="004D3817">
          <w:rPr>
            <w:b/>
            <w:bCs/>
            <w:noProof/>
            <w:webHidden/>
          </w:rPr>
        </w:r>
        <w:r w:rsidR="00526D22" w:rsidRPr="004D3817">
          <w:rPr>
            <w:b/>
            <w:bCs/>
            <w:noProof/>
            <w:webHidden/>
          </w:rPr>
          <w:fldChar w:fldCharType="separate"/>
        </w:r>
        <w:r w:rsidR="00FD3724">
          <w:rPr>
            <w:b/>
            <w:bCs/>
            <w:noProof/>
            <w:webHidden/>
          </w:rPr>
          <w:t>24</w:t>
        </w:r>
        <w:r w:rsidR="00526D22" w:rsidRPr="004D3817">
          <w:rPr>
            <w:b/>
            <w:bCs/>
            <w:noProof/>
            <w:webHidden/>
          </w:rPr>
          <w:fldChar w:fldCharType="end"/>
        </w:r>
      </w:hyperlink>
    </w:p>
    <w:p w14:paraId="7103D1BE" w14:textId="05AFC927" w:rsidR="00526D22" w:rsidRDefault="00F74134">
      <w:pPr>
        <w:pStyle w:val="TOC2"/>
        <w:tabs>
          <w:tab w:val="right" w:leader="dot" w:pos="8296"/>
        </w:tabs>
        <w:rPr>
          <w:rFonts w:eastAsiaTheme="minorEastAsia"/>
          <w:noProof/>
        </w:rPr>
      </w:pPr>
      <w:hyperlink w:anchor="_Toc60515707" w:history="1">
        <w:r w:rsidR="00526D22" w:rsidRPr="00351EA2">
          <w:rPr>
            <w:rStyle w:val="af"/>
            <w:noProof/>
          </w:rPr>
          <w:t>1</w:t>
        </w:r>
        <w:r w:rsidR="00526D22" w:rsidRPr="00351EA2">
          <w:rPr>
            <w:rStyle w:val="af"/>
            <w:noProof/>
          </w:rPr>
          <w:t>、办理流程不够明确</w:t>
        </w:r>
        <w:r w:rsidR="00526D22">
          <w:rPr>
            <w:noProof/>
            <w:webHidden/>
          </w:rPr>
          <w:tab/>
        </w:r>
        <w:r w:rsidR="00526D22">
          <w:rPr>
            <w:noProof/>
            <w:webHidden/>
          </w:rPr>
          <w:fldChar w:fldCharType="begin"/>
        </w:r>
        <w:r w:rsidR="00526D22">
          <w:rPr>
            <w:noProof/>
            <w:webHidden/>
          </w:rPr>
          <w:instrText xml:space="preserve"> PAGEREF _Toc60515707 \h </w:instrText>
        </w:r>
        <w:r w:rsidR="00526D22">
          <w:rPr>
            <w:noProof/>
            <w:webHidden/>
          </w:rPr>
        </w:r>
        <w:r w:rsidR="00526D22">
          <w:rPr>
            <w:noProof/>
            <w:webHidden/>
          </w:rPr>
          <w:fldChar w:fldCharType="separate"/>
        </w:r>
        <w:r w:rsidR="00FD3724">
          <w:rPr>
            <w:noProof/>
            <w:webHidden/>
          </w:rPr>
          <w:t>24</w:t>
        </w:r>
        <w:r w:rsidR="00526D22">
          <w:rPr>
            <w:noProof/>
            <w:webHidden/>
          </w:rPr>
          <w:fldChar w:fldCharType="end"/>
        </w:r>
      </w:hyperlink>
    </w:p>
    <w:p w14:paraId="3A926999" w14:textId="7DC53FC5" w:rsidR="00526D22" w:rsidRDefault="00F74134">
      <w:pPr>
        <w:pStyle w:val="TOC2"/>
        <w:tabs>
          <w:tab w:val="right" w:leader="dot" w:pos="8296"/>
        </w:tabs>
        <w:rPr>
          <w:rFonts w:eastAsiaTheme="minorEastAsia"/>
          <w:noProof/>
        </w:rPr>
      </w:pPr>
      <w:hyperlink w:anchor="_Toc60515708" w:history="1">
        <w:r w:rsidR="00526D22" w:rsidRPr="00351EA2">
          <w:rPr>
            <w:rStyle w:val="af"/>
            <w:noProof/>
          </w:rPr>
          <w:t>2</w:t>
        </w:r>
        <w:r w:rsidR="00526D22" w:rsidRPr="00351EA2">
          <w:rPr>
            <w:rStyle w:val="af"/>
            <w:noProof/>
          </w:rPr>
          <w:t>、群众需求覆盖不足</w:t>
        </w:r>
        <w:r w:rsidR="00526D22">
          <w:rPr>
            <w:noProof/>
            <w:webHidden/>
          </w:rPr>
          <w:tab/>
        </w:r>
        <w:r w:rsidR="00526D22">
          <w:rPr>
            <w:noProof/>
            <w:webHidden/>
          </w:rPr>
          <w:fldChar w:fldCharType="begin"/>
        </w:r>
        <w:r w:rsidR="00526D22">
          <w:rPr>
            <w:noProof/>
            <w:webHidden/>
          </w:rPr>
          <w:instrText xml:space="preserve"> PAGEREF _Toc60515708 \h </w:instrText>
        </w:r>
        <w:r w:rsidR="00526D22">
          <w:rPr>
            <w:noProof/>
            <w:webHidden/>
          </w:rPr>
        </w:r>
        <w:r w:rsidR="00526D22">
          <w:rPr>
            <w:noProof/>
            <w:webHidden/>
          </w:rPr>
          <w:fldChar w:fldCharType="separate"/>
        </w:r>
        <w:r w:rsidR="00FD3724">
          <w:rPr>
            <w:noProof/>
            <w:webHidden/>
          </w:rPr>
          <w:t>25</w:t>
        </w:r>
        <w:r w:rsidR="00526D22">
          <w:rPr>
            <w:noProof/>
            <w:webHidden/>
          </w:rPr>
          <w:fldChar w:fldCharType="end"/>
        </w:r>
      </w:hyperlink>
    </w:p>
    <w:p w14:paraId="1DE9EAED" w14:textId="0172ED2E" w:rsidR="00526D22" w:rsidRDefault="00F74134">
      <w:pPr>
        <w:pStyle w:val="TOC2"/>
        <w:tabs>
          <w:tab w:val="right" w:leader="dot" w:pos="8296"/>
        </w:tabs>
        <w:rPr>
          <w:rFonts w:eastAsiaTheme="minorEastAsia"/>
          <w:noProof/>
        </w:rPr>
      </w:pPr>
      <w:hyperlink w:anchor="_Toc60515709" w:history="1">
        <w:r w:rsidR="00526D22" w:rsidRPr="00351EA2">
          <w:rPr>
            <w:rStyle w:val="af"/>
            <w:noProof/>
          </w:rPr>
          <w:t>3</w:t>
        </w:r>
        <w:r w:rsidR="00526D22" w:rsidRPr="00351EA2">
          <w:rPr>
            <w:rStyle w:val="af"/>
            <w:noProof/>
          </w:rPr>
          <w:t>、考核指标过绝对化</w:t>
        </w:r>
        <w:r w:rsidR="00526D22">
          <w:rPr>
            <w:noProof/>
            <w:webHidden/>
          </w:rPr>
          <w:tab/>
        </w:r>
        <w:r w:rsidR="00526D22">
          <w:rPr>
            <w:noProof/>
            <w:webHidden/>
          </w:rPr>
          <w:fldChar w:fldCharType="begin"/>
        </w:r>
        <w:r w:rsidR="00526D22">
          <w:rPr>
            <w:noProof/>
            <w:webHidden/>
          </w:rPr>
          <w:instrText xml:space="preserve"> PAGEREF _Toc60515709 \h </w:instrText>
        </w:r>
        <w:r w:rsidR="00526D22">
          <w:rPr>
            <w:noProof/>
            <w:webHidden/>
          </w:rPr>
        </w:r>
        <w:r w:rsidR="00526D22">
          <w:rPr>
            <w:noProof/>
            <w:webHidden/>
          </w:rPr>
          <w:fldChar w:fldCharType="separate"/>
        </w:r>
        <w:r w:rsidR="00FD3724">
          <w:rPr>
            <w:noProof/>
            <w:webHidden/>
          </w:rPr>
          <w:t>25</w:t>
        </w:r>
        <w:r w:rsidR="00526D22">
          <w:rPr>
            <w:noProof/>
            <w:webHidden/>
          </w:rPr>
          <w:fldChar w:fldCharType="end"/>
        </w:r>
      </w:hyperlink>
    </w:p>
    <w:p w14:paraId="31E63F7E" w14:textId="423E81CA" w:rsidR="00526D22" w:rsidRDefault="00F74134">
      <w:pPr>
        <w:pStyle w:val="TOC2"/>
        <w:tabs>
          <w:tab w:val="right" w:leader="dot" w:pos="8296"/>
        </w:tabs>
        <w:rPr>
          <w:rFonts w:eastAsiaTheme="minorEastAsia"/>
          <w:noProof/>
        </w:rPr>
      </w:pPr>
      <w:hyperlink w:anchor="_Toc60515710" w:history="1">
        <w:r w:rsidR="00526D22" w:rsidRPr="00351EA2">
          <w:rPr>
            <w:rStyle w:val="af"/>
            <w:noProof/>
          </w:rPr>
          <w:t>4</w:t>
        </w:r>
        <w:r w:rsidR="00526D22" w:rsidRPr="00351EA2">
          <w:rPr>
            <w:rStyle w:val="af"/>
            <w:noProof/>
          </w:rPr>
          <w:t>、老龄人口数字鸿沟</w:t>
        </w:r>
        <w:r w:rsidR="00526D22">
          <w:rPr>
            <w:noProof/>
            <w:webHidden/>
          </w:rPr>
          <w:tab/>
        </w:r>
        <w:r w:rsidR="00526D22">
          <w:rPr>
            <w:noProof/>
            <w:webHidden/>
          </w:rPr>
          <w:fldChar w:fldCharType="begin"/>
        </w:r>
        <w:r w:rsidR="00526D22">
          <w:rPr>
            <w:noProof/>
            <w:webHidden/>
          </w:rPr>
          <w:instrText xml:space="preserve"> PAGEREF _Toc60515710 \h </w:instrText>
        </w:r>
        <w:r w:rsidR="00526D22">
          <w:rPr>
            <w:noProof/>
            <w:webHidden/>
          </w:rPr>
        </w:r>
        <w:r w:rsidR="00526D22">
          <w:rPr>
            <w:noProof/>
            <w:webHidden/>
          </w:rPr>
          <w:fldChar w:fldCharType="separate"/>
        </w:r>
        <w:r w:rsidR="00FD3724">
          <w:rPr>
            <w:noProof/>
            <w:webHidden/>
          </w:rPr>
          <w:t>26</w:t>
        </w:r>
        <w:r w:rsidR="00526D22">
          <w:rPr>
            <w:noProof/>
            <w:webHidden/>
          </w:rPr>
          <w:fldChar w:fldCharType="end"/>
        </w:r>
      </w:hyperlink>
    </w:p>
    <w:p w14:paraId="691EA3DB" w14:textId="020A3101" w:rsidR="00526D22" w:rsidRDefault="00F74134">
      <w:pPr>
        <w:pStyle w:val="TOC2"/>
        <w:tabs>
          <w:tab w:val="right" w:leader="dot" w:pos="8296"/>
        </w:tabs>
        <w:rPr>
          <w:rFonts w:eastAsiaTheme="minorEastAsia"/>
          <w:noProof/>
        </w:rPr>
      </w:pPr>
      <w:hyperlink w:anchor="_Toc60515711" w:history="1">
        <w:r w:rsidR="00526D22" w:rsidRPr="00351EA2">
          <w:rPr>
            <w:rStyle w:val="af"/>
            <w:noProof/>
          </w:rPr>
          <w:t>5</w:t>
        </w:r>
        <w:r w:rsidR="00526D22" w:rsidRPr="00351EA2">
          <w:rPr>
            <w:rStyle w:val="af"/>
            <w:noProof/>
          </w:rPr>
          <w:t>、数据信息共享不足</w:t>
        </w:r>
        <w:r w:rsidR="00526D22">
          <w:rPr>
            <w:noProof/>
            <w:webHidden/>
          </w:rPr>
          <w:tab/>
        </w:r>
        <w:r w:rsidR="00526D22">
          <w:rPr>
            <w:noProof/>
            <w:webHidden/>
          </w:rPr>
          <w:fldChar w:fldCharType="begin"/>
        </w:r>
        <w:r w:rsidR="00526D22">
          <w:rPr>
            <w:noProof/>
            <w:webHidden/>
          </w:rPr>
          <w:instrText xml:space="preserve"> PAGEREF _Toc60515711 \h </w:instrText>
        </w:r>
        <w:r w:rsidR="00526D22">
          <w:rPr>
            <w:noProof/>
            <w:webHidden/>
          </w:rPr>
        </w:r>
        <w:r w:rsidR="00526D22">
          <w:rPr>
            <w:noProof/>
            <w:webHidden/>
          </w:rPr>
          <w:fldChar w:fldCharType="separate"/>
        </w:r>
        <w:r w:rsidR="00FD3724">
          <w:rPr>
            <w:noProof/>
            <w:webHidden/>
          </w:rPr>
          <w:t>27</w:t>
        </w:r>
        <w:r w:rsidR="00526D22">
          <w:rPr>
            <w:noProof/>
            <w:webHidden/>
          </w:rPr>
          <w:fldChar w:fldCharType="end"/>
        </w:r>
      </w:hyperlink>
    </w:p>
    <w:p w14:paraId="5780F5A7" w14:textId="70DB0B19" w:rsidR="00526D22" w:rsidRPr="004D3817" w:rsidRDefault="00F74134">
      <w:pPr>
        <w:pStyle w:val="TOC1"/>
        <w:tabs>
          <w:tab w:val="right" w:leader="dot" w:pos="8296"/>
        </w:tabs>
        <w:rPr>
          <w:rFonts w:eastAsiaTheme="minorEastAsia"/>
          <w:b/>
          <w:bCs/>
          <w:noProof/>
        </w:rPr>
      </w:pPr>
      <w:hyperlink w:anchor="_Toc60515712" w:history="1">
        <w:r w:rsidR="00526D22" w:rsidRPr="004D3817">
          <w:rPr>
            <w:rStyle w:val="af"/>
            <w:b/>
            <w:bCs/>
            <w:noProof/>
          </w:rPr>
          <w:t>六、案例总结</w:t>
        </w:r>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_Toc60515712 \h </w:instrText>
        </w:r>
        <w:r w:rsidR="00526D22" w:rsidRPr="004D3817">
          <w:rPr>
            <w:b/>
            <w:bCs/>
            <w:noProof/>
            <w:webHidden/>
          </w:rPr>
        </w:r>
        <w:r w:rsidR="00526D22" w:rsidRPr="004D3817">
          <w:rPr>
            <w:b/>
            <w:bCs/>
            <w:noProof/>
            <w:webHidden/>
          </w:rPr>
          <w:fldChar w:fldCharType="separate"/>
        </w:r>
        <w:r w:rsidR="00FD3724">
          <w:rPr>
            <w:b/>
            <w:bCs/>
            <w:noProof/>
            <w:webHidden/>
          </w:rPr>
          <w:t>27</w:t>
        </w:r>
        <w:r w:rsidR="00526D22" w:rsidRPr="004D3817">
          <w:rPr>
            <w:b/>
            <w:bCs/>
            <w:noProof/>
            <w:webHidden/>
          </w:rPr>
          <w:fldChar w:fldCharType="end"/>
        </w:r>
      </w:hyperlink>
    </w:p>
    <w:p w14:paraId="095CF37E" w14:textId="0363623C" w:rsidR="00526D22" w:rsidRDefault="00F74134">
      <w:pPr>
        <w:pStyle w:val="TOC2"/>
        <w:tabs>
          <w:tab w:val="right" w:leader="dot" w:pos="8296"/>
        </w:tabs>
        <w:rPr>
          <w:rFonts w:eastAsiaTheme="minorEastAsia"/>
          <w:noProof/>
        </w:rPr>
      </w:pPr>
      <w:hyperlink w:anchor="_Toc60515713" w:history="1">
        <w:r w:rsidR="00526D22" w:rsidRPr="00351EA2">
          <w:rPr>
            <w:rStyle w:val="af"/>
            <w:noProof/>
          </w:rPr>
          <w:t>1</w:t>
        </w:r>
        <w:r w:rsidR="00526D22" w:rsidRPr="00351EA2">
          <w:rPr>
            <w:rStyle w:val="af"/>
            <w:noProof/>
          </w:rPr>
          <w:t>、改革成效</w:t>
        </w:r>
        <w:r w:rsidR="00526D22">
          <w:rPr>
            <w:noProof/>
            <w:webHidden/>
          </w:rPr>
          <w:tab/>
        </w:r>
        <w:r w:rsidR="00526D22">
          <w:rPr>
            <w:noProof/>
            <w:webHidden/>
          </w:rPr>
          <w:fldChar w:fldCharType="begin"/>
        </w:r>
        <w:r w:rsidR="00526D22">
          <w:rPr>
            <w:noProof/>
            <w:webHidden/>
          </w:rPr>
          <w:instrText xml:space="preserve"> PAGEREF _Toc60515713 \h </w:instrText>
        </w:r>
        <w:r w:rsidR="00526D22">
          <w:rPr>
            <w:noProof/>
            <w:webHidden/>
          </w:rPr>
        </w:r>
        <w:r w:rsidR="00526D22">
          <w:rPr>
            <w:noProof/>
            <w:webHidden/>
          </w:rPr>
          <w:fldChar w:fldCharType="separate"/>
        </w:r>
        <w:r w:rsidR="00FD3724">
          <w:rPr>
            <w:noProof/>
            <w:webHidden/>
          </w:rPr>
          <w:t>27</w:t>
        </w:r>
        <w:r w:rsidR="00526D22">
          <w:rPr>
            <w:noProof/>
            <w:webHidden/>
          </w:rPr>
          <w:fldChar w:fldCharType="end"/>
        </w:r>
      </w:hyperlink>
    </w:p>
    <w:p w14:paraId="4DF5EADC" w14:textId="0D447A16" w:rsidR="00526D22" w:rsidRDefault="00F74134">
      <w:pPr>
        <w:pStyle w:val="TOC2"/>
        <w:tabs>
          <w:tab w:val="right" w:leader="dot" w:pos="8296"/>
        </w:tabs>
        <w:rPr>
          <w:rFonts w:eastAsiaTheme="minorEastAsia"/>
          <w:noProof/>
        </w:rPr>
      </w:pPr>
      <w:hyperlink w:anchor="_Toc60515714" w:history="1">
        <w:r w:rsidR="00526D22" w:rsidRPr="00351EA2">
          <w:rPr>
            <w:rStyle w:val="af"/>
            <w:noProof/>
          </w:rPr>
          <w:t>2</w:t>
        </w:r>
        <w:r w:rsidR="00526D22" w:rsidRPr="00351EA2">
          <w:rPr>
            <w:rStyle w:val="af"/>
            <w:noProof/>
          </w:rPr>
          <w:t>、现存问题</w:t>
        </w:r>
        <w:r w:rsidR="00526D22">
          <w:rPr>
            <w:noProof/>
            <w:webHidden/>
          </w:rPr>
          <w:tab/>
        </w:r>
        <w:r w:rsidR="00526D22">
          <w:rPr>
            <w:noProof/>
            <w:webHidden/>
          </w:rPr>
          <w:fldChar w:fldCharType="begin"/>
        </w:r>
        <w:r w:rsidR="00526D22">
          <w:rPr>
            <w:noProof/>
            <w:webHidden/>
          </w:rPr>
          <w:instrText xml:space="preserve"> PAGEREF _Toc60515714 \h </w:instrText>
        </w:r>
        <w:r w:rsidR="00526D22">
          <w:rPr>
            <w:noProof/>
            <w:webHidden/>
          </w:rPr>
        </w:r>
        <w:r w:rsidR="00526D22">
          <w:rPr>
            <w:noProof/>
            <w:webHidden/>
          </w:rPr>
          <w:fldChar w:fldCharType="separate"/>
        </w:r>
        <w:r w:rsidR="00FD3724">
          <w:rPr>
            <w:noProof/>
            <w:webHidden/>
          </w:rPr>
          <w:t>28</w:t>
        </w:r>
        <w:r w:rsidR="00526D22">
          <w:rPr>
            <w:noProof/>
            <w:webHidden/>
          </w:rPr>
          <w:fldChar w:fldCharType="end"/>
        </w:r>
      </w:hyperlink>
    </w:p>
    <w:p w14:paraId="6E3FDBB3" w14:textId="0D5C814E" w:rsidR="00526D22" w:rsidRDefault="00F74134">
      <w:pPr>
        <w:pStyle w:val="TOC2"/>
        <w:tabs>
          <w:tab w:val="right" w:leader="dot" w:pos="8296"/>
        </w:tabs>
        <w:rPr>
          <w:rFonts w:eastAsiaTheme="minorEastAsia"/>
          <w:noProof/>
        </w:rPr>
      </w:pPr>
      <w:hyperlink w:anchor="_Toc60515715" w:history="1">
        <w:r w:rsidR="00526D22" w:rsidRPr="00351EA2">
          <w:rPr>
            <w:rStyle w:val="af"/>
            <w:noProof/>
          </w:rPr>
          <w:t>3</w:t>
        </w:r>
        <w:r w:rsidR="00526D22" w:rsidRPr="00351EA2">
          <w:rPr>
            <w:rStyle w:val="af"/>
            <w:noProof/>
          </w:rPr>
          <w:t>、可行建议</w:t>
        </w:r>
        <w:r w:rsidR="00526D22">
          <w:rPr>
            <w:noProof/>
            <w:webHidden/>
          </w:rPr>
          <w:tab/>
        </w:r>
        <w:r w:rsidR="00526D22">
          <w:rPr>
            <w:noProof/>
            <w:webHidden/>
          </w:rPr>
          <w:fldChar w:fldCharType="begin"/>
        </w:r>
        <w:r w:rsidR="00526D22">
          <w:rPr>
            <w:noProof/>
            <w:webHidden/>
          </w:rPr>
          <w:instrText xml:space="preserve"> PAGEREF _Toc60515715 \h </w:instrText>
        </w:r>
        <w:r w:rsidR="00526D22">
          <w:rPr>
            <w:noProof/>
            <w:webHidden/>
          </w:rPr>
        </w:r>
        <w:r w:rsidR="00526D22">
          <w:rPr>
            <w:noProof/>
            <w:webHidden/>
          </w:rPr>
          <w:fldChar w:fldCharType="separate"/>
        </w:r>
        <w:r w:rsidR="00FD3724">
          <w:rPr>
            <w:noProof/>
            <w:webHidden/>
          </w:rPr>
          <w:t>28</w:t>
        </w:r>
        <w:r w:rsidR="00526D22">
          <w:rPr>
            <w:noProof/>
            <w:webHidden/>
          </w:rPr>
          <w:fldChar w:fldCharType="end"/>
        </w:r>
      </w:hyperlink>
    </w:p>
    <w:p w14:paraId="22DC63CE" w14:textId="2DE41527" w:rsidR="00526D22" w:rsidRDefault="00F74134">
      <w:pPr>
        <w:pStyle w:val="TOC3"/>
        <w:tabs>
          <w:tab w:val="right" w:leader="dot" w:pos="8296"/>
        </w:tabs>
        <w:rPr>
          <w:rFonts w:eastAsiaTheme="minorEastAsia"/>
          <w:noProof/>
        </w:rPr>
      </w:pPr>
      <w:hyperlink w:anchor="_Toc60515716" w:history="1">
        <w:r w:rsidR="00526D22" w:rsidRPr="00351EA2">
          <w:rPr>
            <w:rStyle w:val="af"/>
            <w:noProof/>
          </w:rPr>
          <w:t>（</w:t>
        </w:r>
        <w:r w:rsidR="00526D22" w:rsidRPr="00351EA2">
          <w:rPr>
            <w:rStyle w:val="af"/>
            <w:noProof/>
          </w:rPr>
          <w:t>1</w:t>
        </w:r>
        <w:r w:rsidR="00526D22" w:rsidRPr="00351EA2">
          <w:rPr>
            <w:rStyle w:val="af"/>
            <w:noProof/>
          </w:rPr>
          <w:t>）解决紧急痛点，进一步深化改革</w:t>
        </w:r>
        <w:r w:rsidR="00526D22">
          <w:rPr>
            <w:noProof/>
            <w:webHidden/>
          </w:rPr>
          <w:tab/>
        </w:r>
        <w:r w:rsidR="00526D22">
          <w:rPr>
            <w:noProof/>
            <w:webHidden/>
          </w:rPr>
          <w:fldChar w:fldCharType="begin"/>
        </w:r>
        <w:r w:rsidR="00526D22">
          <w:rPr>
            <w:noProof/>
            <w:webHidden/>
          </w:rPr>
          <w:instrText xml:space="preserve"> PAGEREF _Toc60515716 \h </w:instrText>
        </w:r>
        <w:r w:rsidR="00526D22">
          <w:rPr>
            <w:noProof/>
            <w:webHidden/>
          </w:rPr>
        </w:r>
        <w:r w:rsidR="00526D22">
          <w:rPr>
            <w:noProof/>
            <w:webHidden/>
          </w:rPr>
          <w:fldChar w:fldCharType="separate"/>
        </w:r>
        <w:r w:rsidR="00FD3724">
          <w:rPr>
            <w:noProof/>
            <w:webHidden/>
          </w:rPr>
          <w:t>28</w:t>
        </w:r>
        <w:r w:rsidR="00526D22">
          <w:rPr>
            <w:noProof/>
            <w:webHidden/>
          </w:rPr>
          <w:fldChar w:fldCharType="end"/>
        </w:r>
      </w:hyperlink>
    </w:p>
    <w:p w14:paraId="7BEDA063" w14:textId="4EB4473D" w:rsidR="00526D22" w:rsidRDefault="00F74134">
      <w:pPr>
        <w:pStyle w:val="TOC3"/>
        <w:tabs>
          <w:tab w:val="right" w:leader="dot" w:pos="8296"/>
        </w:tabs>
        <w:rPr>
          <w:rFonts w:eastAsiaTheme="minorEastAsia"/>
          <w:noProof/>
        </w:rPr>
      </w:pPr>
      <w:hyperlink w:anchor="_Toc60515717" w:history="1">
        <w:r w:rsidR="00526D22" w:rsidRPr="00351EA2">
          <w:rPr>
            <w:rStyle w:val="af"/>
            <w:noProof/>
          </w:rPr>
          <w:t>（</w:t>
        </w:r>
        <w:r w:rsidR="00526D22" w:rsidRPr="00351EA2">
          <w:rPr>
            <w:rStyle w:val="af"/>
            <w:noProof/>
          </w:rPr>
          <w:t>2</w:t>
        </w:r>
        <w:r w:rsidR="00526D22" w:rsidRPr="00351EA2">
          <w:rPr>
            <w:rStyle w:val="af"/>
            <w:noProof/>
          </w:rPr>
          <w:t>）构建长久生态，区块链助力办事</w:t>
        </w:r>
        <w:r w:rsidR="00526D22">
          <w:rPr>
            <w:noProof/>
            <w:webHidden/>
          </w:rPr>
          <w:tab/>
        </w:r>
        <w:r w:rsidR="00526D22">
          <w:rPr>
            <w:noProof/>
            <w:webHidden/>
          </w:rPr>
          <w:fldChar w:fldCharType="begin"/>
        </w:r>
        <w:r w:rsidR="00526D22">
          <w:rPr>
            <w:noProof/>
            <w:webHidden/>
          </w:rPr>
          <w:instrText xml:space="preserve"> PAGEREF _Toc60515717 \h </w:instrText>
        </w:r>
        <w:r w:rsidR="00526D22">
          <w:rPr>
            <w:noProof/>
            <w:webHidden/>
          </w:rPr>
        </w:r>
        <w:r w:rsidR="00526D22">
          <w:rPr>
            <w:noProof/>
            <w:webHidden/>
          </w:rPr>
          <w:fldChar w:fldCharType="separate"/>
        </w:r>
        <w:r w:rsidR="00FD3724">
          <w:rPr>
            <w:noProof/>
            <w:webHidden/>
          </w:rPr>
          <w:t>29</w:t>
        </w:r>
        <w:r w:rsidR="00526D22">
          <w:rPr>
            <w:noProof/>
            <w:webHidden/>
          </w:rPr>
          <w:fldChar w:fldCharType="end"/>
        </w:r>
      </w:hyperlink>
    </w:p>
    <w:p w14:paraId="662EEBE6" w14:textId="5FEA6BF7" w:rsidR="00526D22" w:rsidRDefault="00F74134">
      <w:pPr>
        <w:pStyle w:val="TOC3"/>
        <w:tabs>
          <w:tab w:val="right" w:leader="dot" w:pos="8296"/>
        </w:tabs>
        <w:rPr>
          <w:rFonts w:eastAsiaTheme="minorEastAsia"/>
          <w:noProof/>
        </w:rPr>
      </w:pPr>
      <w:hyperlink w:anchor="_Toc60515718" w:history="1">
        <w:r w:rsidR="00526D22" w:rsidRPr="00351EA2">
          <w:rPr>
            <w:rStyle w:val="af"/>
            <w:noProof/>
          </w:rPr>
          <w:t>（</w:t>
        </w:r>
        <w:r w:rsidR="00526D22" w:rsidRPr="00351EA2">
          <w:rPr>
            <w:rStyle w:val="af"/>
            <w:noProof/>
          </w:rPr>
          <w:t>3</w:t>
        </w:r>
        <w:r w:rsidR="00526D22" w:rsidRPr="00351EA2">
          <w:rPr>
            <w:rStyle w:val="af"/>
            <w:noProof/>
          </w:rPr>
          <w:t>）加强有效宣传，新动向广而告之</w:t>
        </w:r>
        <w:r w:rsidR="00526D22">
          <w:rPr>
            <w:noProof/>
            <w:webHidden/>
          </w:rPr>
          <w:tab/>
        </w:r>
        <w:r w:rsidR="00526D22">
          <w:rPr>
            <w:noProof/>
            <w:webHidden/>
          </w:rPr>
          <w:fldChar w:fldCharType="begin"/>
        </w:r>
        <w:r w:rsidR="00526D22">
          <w:rPr>
            <w:noProof/>
            <w:webHidden/>
          </w:rPr>
          <w:instrText xml:space="preserve"> PAGEREF _Toc60515718 \h </w:instrText>
        </w:r>
        <w:r w:rsidR="00526D22">
          <w:rPr>
            <w:noProof/>
            <w:webHidden/>
          </w:rPr>
        </w:r>
        <w:r w:rsidR="00526D22">
          <w:rPr>
            <w:noProof/>
            <w:webHidden/>
          </w:rPr>
          <w:fldChar w:fldCharType="separate"/>
        </w:r>
        <w:r w:rsidR="00FD3724">
          <w:rPr>
            <w:noProof/>
            <w:webHidden/>
          </w:rPr>
          <w:t>30</w:t>
        </w:r>
        <w:r w:rsidR="00526D22">
          <w:rPr>
            <w:noProof/>
            <w:webHidden/>
          </w:rPr>
          <w:fldChar w:fldCharType="end"/>
        </w:r>
      </w:hyperlink>
    </w:p>
    <w:p w14:paraId="311CD329" w14:textId="52E3B5CD" w:rsidR="00526D22" w:rsidRPr="004D3817" w:rsidRDefault="00F74134">
      <w:pPr>
        <w:pStyle w:val="TOC1"/>
        <w:tabs>
          <w:tab w:val="right" w:leader="dot" w:pos="8296"/>
        </w:tabs>
        <w:rPr>
          <w:rStyle w:val="af"/>
          <w:b/>
          <w:bCs/>
          <w:noProof/>
        </w:rPr>
      </w:pPr>
      <w:hyperlink w:anchor="_Toc60515719" w:history="1">
        <w:r w:rsidR="00526D22" w:rsidRPr="004D3817">
          <w:rPr>
            <w:rStyle w:val="af"/>
            <w:b/>
            <w:bCs/>
            <w:noProof/>
          </w:rPr>
          <w:t>参考资料</w:t>
        </w:r>
        <w:bookmarkStart w:id="3" w:name="_Hlk60516265"/>
        <w:r w:rsidR="00526D22" w:rsidRPr="004D3817">
          <w:rPr>
            <w:b/>
            <w:bCs/>
            <w:noProof/>
            <w:webHidden/>
          </w:rPr>
          <w:tab/>
        </w:r>
        <w:r w:rsidR="00526D22" w:rsidRPr="004D3817">
          <w:rPr>
            <w:b/>
            <w:bCs/>
            <w:noProof/>
            <w:webHidden/>
          </w:rPr>
          <w:fldChar w:fldCharType="begin"/>
        </w:r>
        <w:r w:rsidR="00526D22" w:rsidRPr="004D3817">
          <w:rPr>
            <w:b/>
            <w:bCs/>
            <w:noProof/>
            <w:webHidden/>
          </w:rPr>
          <w:instrText xml:space="preserve"> PAGEREF _Toc60515719 \h </w:instrText>
        </w:r>
        <w:r w:rsidR="00526D22" w:rsidRPr="004D3817">
          <w:rPr>
            <w:b/>
            <w:bCs/>
            <w:noProof/>
            <w:webHidden/>
          </w:rPr>
        </w:r>
        <w:r w:rsidR="00526D22" w:rsidRPr="004D3817">
          <w:rPr>
            <w:b/>
            <w:bCs/>
            <w:noProof/>
            <w:webHidden/>
          </w:rPr>
          <w:fldChar w:fldCharType="separate"/>
        </w:r>
        <w:r w:rsidR="00FD3724">
          <w:rPr>
            <w:b/>
            <w:bCs/>
            <w:noProof/>
            <w:webHidden/>
          </w:rPr>
          <w:t>31</w:t>
        </w:r>
        <w:r w:rsidR="00526D22" w:rsidRPr="004D3817">
          <w:rPr>
            <w:b/>
            <w:bCs/>
            <w:noProof/>
            <w:webHidden/>
          </w:rPr>
          <w:fldChar w:fldCharType="end"/>
        </w:r>
        <w:bookmarkEnd w:id="3"/>
      </w:hyperlink>
    </w:p>
    <w:p w14:paraId="48C76DB3" w14:textId="30D75525" w:rsidR="004D3817" w:rsidRPr="004D3817" w:rsidRDefault="004D3817" w:rsidP="004D3817">
      <w:pPr>
        <w:rPr>
          <w:b/>
          <w:bCs/>
          <w:noProof/>
        </w:rPr>
      </w:pPr>
      <w:r>
        <w:rPr>
          <w:rFonts w:hint="eastAsia"/>
          <w:b/>
          <w:bCs/>
          <w:noProof/>
        </w:rPr>
        <w:t>附</w:t>
      </w:r>
      <w:r w:rsidRPr="004D3817">
        <w:rPr>
          <w:rFonts w:hint="eastAsia"/>
          <w:b/>
          <w:bCs/>
          <w:noProof/>
        </w:rPr>
        <w:t>录</w:t>
      </w:r>
      <w:r w:rsidRPr="004D3817">
        <w:rPr>
          <w:b/>
          <w:bCs/>
          <w:noProof/>
          <w:webHidden/>
        </w:rPr>
        <w:t>.....</w:t>
      </w:r>
      <w:r>
        <w:rPr>
          <w:rFonts w:hint="eastAsia"/>
          <w:b/>
          <w:bCs/>
          <w:noProof/>
          <w:webHidden/>
        </w:rPr>
        <w:t>.</w:t>
      </w:r>
      <w:r>
        <w:rPr>
          <w:b/>
          <w:bCs/>
          <w:noProof/>
          <w:webHidden/>
        </w:rPr>
        <w:t>..</w:t>
      </w:r>
      <w:r w:rsidRPr="004D3817">
        <w:rPr>
          <w:b/>
          <w:bCs/>
          <w:noProof/>
          <w:webHidden/>
        </w:rPr>
        <w:t>...............................................................................................................................................3</w:t>
      </w:r>
      <w:r w:rsidR="00FD3724">
        <w:rPr>
          <w:rFonts w:hint="eastAsia"/>
          <w:b/>
          <w:bCs/>
          <w:noProof/>
          <w:webHidden/>
        </w:rPr>
        <w:t>2</w:t>
      </w:r>
    </w:p>
    <w:p w14:paraId="133A0D9A" w14:textId="13BC9545" w:rsidR="00B44042" w:rsidRPr="00FD3724" w:rsidRDefault="005B783A" w:rsidP="00FD3724">
      <w:pPr>
        <w:pStyle w:val="1"/>
        <w:rPr>
          <w:rFonts w:ascii="宋体" w:hAnsi="宋体"/>
          <w:sz w:val="28"/>
        </w:rPr>
      </w:pPr>
      <w:r>
        <w:rPr>
          <w:rFonts w:ascii="宋体" w:hAnsi="宋体"/>
          <w:sz w:val="28"/>
        </w:rPr>
        <w:lastRenderedPageBreak/>
        <w:fldChar w:fldCharType="end"/>
      </w:r>
      <w:bookmarkStart w:id="4" w:name="_Toc60515664"/>
      <w:r w:rsidR="00D7233D">
        <w:rPr>
          <w:rFonts w:hint="eastAsia"/>
        </w:rPr>
        <w:t>一、</w:t>
      </w:r>
      <w:r w:rsidR="003B7C49">
        <w:rPr>
          <w:rFonts w:hint="eastAsia"/>
        </w:rPr>
        <w:t>案例</w:t>
      </w:r>
      <w:r w:rsidR="006A77B4" w:rsidRPr="00D7233D">
        <w:rPr>
          <w:rFonts w:hint="eastAsia"/>
        </w:rPr>
        <w:t>背景</w:t>
      </w:r>
      <w:bookmarkEnd w:id="4"/>
    </w:p>
    <w:p w14:paraId="35287AF4" w14:textId="250FE7E0" w:rsidR="00B44042" w:rsidRPr="00D7233D" w:rsidRDefault="00D7233D" w:rsidP="00936238">
      <w:pPr>
        <w:pStyle w:val="2"/>
      </w:pPr>
      <w:bookmarkStart w:id="5" w:name="_Toc60515665"/>
      <w:r w:rsidRPr="00D7233D">
        <w:rPr>
          <w:rFonts w:hint="eastAsia"/>
        </w:rPr>
        <w:t>1</w:t>
      </w:r>
      <w:r w:rsidRPr="00D7233D">
        <w:rPr>
          <w:rFonts w:hint="eastAsia"/>
        </w:rPr>
        <w:t>、</w:t>
      </w:r>
      <w:r w:rsidR="006A77B4" w:rsidRPr="00D7233D">
        <w:rPr>
          <w:rFonts w:hint="eastAsia"/>
        </w:rPr>
        <w:t>调研背景</w:t>
      </w:r>
      <w:bookmarkEnd w:id="5"/>
    </w:p>
    <w:p w14:paraId="73F0EBA6" w14:textId="61725163" w:rsidR="00B44042" w:rsidRPr="00D7233D" w:rsidRDefault="006A77B4" w:rsidP="00796127">
      <w:pPr>
        <w:ind w:firstLineChars="200" w:firstLine="420"/>
        <w:rPr>
          <w:rFonts w:ascii="宋体" w:hAnsi="宋体"/>
        </w:rPr>
      </w:pPr>
      <w:r w:rsidRPr="00D7233D">
        <w:rPr>
          <w:rFonts w:ascii="宋体" w:hAnsi="宋体" w:hint="eastAsia"/>
        </w:rPr>
        <w:t>本次选题为“最多跑一次”政务改革，</w:t>
      </w:r>
      <w:r w:rsidR="003B7C49">
        <w:rPr>
          <w:rFonts w:ascii="宋体" w:hAnsi="宋体" w:hint="eastAsia"/>
        </w:rPr>
        <w:t>案例的</w:t>
      </w:r>
      <w:r w:rsidRPr="00D7233D">
        <w:rPr>
          <w:rFonts w:ascii="宋体" w:hAnsi="宋体" w:hint="eastAsia"/>
        </w:rPr>
        <w:t>调研范围为浙江省杭州市，调研对象主要面向杭州灵隐街道的工作人员与群众。选择</w:t>
      </w:r>
      <w:ins w:id="6" w:author="忠鹏 丁" w:date="2020-12-30T12:35:00Z">
        <w:r w:rsidR="00E50049" w:rsidRPr="00526D22">
          <w:rPr>
            <w:rFonts w:ascii="宋体" w:hAnsi="宋体" w:hint="eastAsia"/>
          </w:rPr>
          <w:t>“最多跑一次”作为选题</w:t>
        </w:r>
      </w:ins>
      <w:r w:rsidRPr="00D7233D">
        <w:rPr>
          <w:rFonts w:ascii="宋体" w:hAnsi="宋体" w:hint="eastAsia"/>
        </w:rPr>
        <w:t>的原因有以下几个方面的</w:t>
      </w:r>
      <w:ins w:id="7" w:author="忠鹏 丁" w:date="2020-12-30T12:35:00Z">
        <w:r w:rsidR="00E50049">
          <w:rPr>
            <w:rFonts w:ascii="宋体" w:hAnsi="宋体" w:hint="eastAsia"/>
          </w:rPr>
          <w:t>考虑</w:t>
        </w:r>
      </w:ins>
      <w:r w:rsidRPr="00D7233D">
        <w:rPr>
          <w:rFonts w:ascii="宋体" w:hAnsi="宋体" w:hint="eastAsia"/>
        </w:rPr>
        <w:t>：</w:t>
      </w:r>
    </w:p>
    <w:p w14:paraId="7C8D3EE7" w14:textId="6157AE93" w:rsidR="00B44042" w:rsidRPr="00936238" w:rsidRDefault="00D7233D" w:rsidP="00936238">
      <w:pPr>
        <w:pStyle w:val="3"/>
      </w:pPr>
      <w:bookmarkStart w:id="8" w:name="_Toc60515666"/>
      <w:r w:rsidRPr="00936238">
        <w:rPr>
          <w:rFonts w:hint="eastAsia"/>
        </w:rPr>
        <w:t>（</w:t>
      </w:r>
      <w:r w:rsidR="006A77B4" w:rsidRPr="00936238">
        <w:rPr>
          <w:rFonts w:hint="eastAsia"/>
        </w:rPr>
        <w:t>1</w:t>
      </w:r>
      <w:r w:rsidR="006A77B4" w:rsidRPr="00936238">
        <w:rPr>
          <w:rFonts w:hint="eastAsia"/>
        </w:rPr>
        <w:t>）政策引导</w:t>
      </w:r>
      <w:bookmarkEnd w:id="8"/>
    </w:p>
    <w:p w14:paraId="51B33102" w14:textId="5144D629" w:rsidR="00B44042" w:rsidRPr="00D7233D" w:rsidRDefault="006A77B4">
      <w:pPr>
        <w:ind w:firstLineChars="200" w:firstLine="420"/>
        <w:rPr>
          <w:rFonts w:ascii="宋体" w:hAnsi="宋体"/>
        </w:rPr>
      </w:pPr>
      <w:r w:rsidRPr="00D7233D">
        <w:rPr>
          <w:rFonts w:ascii="宋体" w:hAnsi="宋体" w:hint="eastAsia"/>
        </w:rPr>
        <w:t>“最多跑一次”改革，是根据习近平总书记全面深化改革的思想指导，中国社会主义建设中建设服务型政府的目标，从浙江省开始</w:t>
      </w:r>
      <w:r w:rsidR="00796127">
        <w:rPr>
          <w:rFonts w:ascii="宋体" w:hAnsi="宋体" w:hint="eastAsia"/>
        </w:rPr>
        <w:t>、</w:t>
      </w:r>
      <w:ins w:id="9" w:author="忠鹏 丁" w:date="2020-12-30T12:36:00Z">
        <w:r w:rsidR="00E50049">
          <w:rPr>
            <w:rFonts w:ascii="宋体" w:hAnsi="宋体" w:hint="eastAsia"/>
          </w:rPr>
          <w:t>向</w:t>
        </w:r>
      </w:ins>
      <w:r w:rsidRPr="00D7233D">
        <w:rPr>
          <w:rFonts w:ascii="宋体" w:hAnsi="宋体" w:hint="eastAsia"/>
        </w:rPr>
        <w:t>全国推广的面向政府自身的自我</w:t>
      </w:r>
      <w:ins w:id="10" w:author="忠鹏 丁" w:date="2020-12-30T12:36:00Z">
        <w:r w:rsidR="00E50049">
          <w:rPr>
            <w:rFonts w:ascii="宋体" w:hAnsi="宋体" w:hint="eastAsia"/>
          </w:rPr>
          <w:t>改革</w:t>
        </w:r>
      </w:ins>
      <w:r w:rsidRPr="00D7233D">
        <w:rPr>
          <w:rFonts w:ascii="宋体" w:hAnsi="宋体" w:hint="eastAsia"/>
        </w:rPr>
        <w:t>。</w:t>
      </w:r>
    </w:p>
    <w:p w14:paraId="6299D147" w14:textId="404EDB48" w:rsidR="00B44042" w:rsidRPr="00C43D46" w:rsidRDefault="006A77B4" w:rsidP="00C43D46">
      <w:pPr>
        <w:ind w:firstLineChars="200" w:firstLine="422"/>
        <w:rPr>
          <w:rFonts w:ascii="宋体" w:hAnsi="宋体"/>
          <w:b/>
          <w:bCs/>
        </w:rPr>
      </w:pPr>
      <w:r w:rsidRPr="00D7233D">
        <w:rPr>
          <w:rFonts w:ascii="宋体" w:hAnsi="宋体" w:hint="eastAsia"/>
          <w:b/>
          <w:bCs/>
        </w:rPr>
        <w:t>因此，“最多跑一次”改革有坚实的政策支撑与指导。</w:t>
      </w:r>
    </w:p>
    <w:p w14:paraId="41FE74F9" w14:textId="7BD114EB" w:rsidR="00B44042" w:rsidRPr="00D7233D" w:rsidRDefault="00D7233D" w:rsidP="00936238">
      <w:pPr>
        <w:pStyle w:val="3"/>
      </w:pPr>
      <w:bookmarkStart w:id="11" w:name="_Toc60515667"/>
      <w:r w:rsidRPr="00D7233D">
        <w:rPr>
          <w:rFonts w:hint="eastAsia"/>
        </w:rPr>
        <w:t>（</w:t>
      </w:r>
      <w:r w:rsidR="006A77B4" w:rsidRPr="00D7233D">
        <w:rPr>
          <w:rFonts w:hint="eastAsia"/>
        </w:rPr>
        <w:t>2</w:t>
      </w:r>
      <w:r w:rsidR="006A77B4" w:rsidRPr="00D7233D">
        <w:rPr>
          <w:rFonts w:hint="eastAsia"/>
        </w:rPr>
        <w:t>）政府改革重要性</w:t>
      </w:r>
      <w:bookmarkEnd w:id="11"/>
    </w:p>
    <w:p w14:paraId="59DA48AD" w14:textId="47F34AA2" w:rsidR="00B44042" w:rsidRPr="00D7233D" w:rsidRDefault="006A77B4">
      <w:pPr>
        <w:ind w:firstLineChars="200" w:firstLine="420"/>
        <w:rPr>
          <w:rFonts w:ascii="宋体" w:hAnsi="宋体"/>
        </w:rPr>
      </w:pPr>
      <w:r w:rsidRPr="00D7233D">
        <w:rPr>
          <w:rFonts w:ascii="宋体" w:hAnsi="宋体" w:hint="eastAsia"/>
        </w:rPr>
        <w:t>中国政府改革面临的核心问题，</w:t>
      </w:r>
      <w:del w:id="12" w:author="忠鹏 丁" w:date="2020-12-30T12:37:00Z">
        <w:r w:rsidRPr="00D7233D" w:rsidDel="00E50049">
          <w:rPr>
            <w:rFonts w:ascii="宋体" w:hAnsi="宋体" w:hint="eastAsia"/>
          </w:rPr>
          <w:delText>即</w:delText>
        </w:r>
      </w:del>
      <w:ins w:id="13" w:author="忠鹏 丁" w:date="2020-12-30T12:37:00Z">
        <w:r w:rsidR="00E50049">
          <w:rPr>
            <w:rFonts w:ascii="宋体" w:hAnsi="宋体" w:hint="eastAsia"/>
          </w:rPr>
          <w:t>是</w:t>
        </w:r>
      </w:ins>
      <w:r w:rsidRPr="00D7233D">
        <w:rPr>
          <w:rFonts w:ascii="宋体" w:hAnsi="宋体" w:hint="eastAsia"/>
        </w:rPr>
        <w:t>以政府中心主义为主要特征的公共治理模式，而有学者提出，“最多跑一次”改革，就是“全球公共管理改革的中国前沿”。</w:t>
      </w:r>
    </w:p>
    <w:p w14:paraId="2622F4FC" w14:textId="77777777" w:rsidR="00B44042" w:rsidRPr="00D7233D" w:rsidRDefault="006A77B4">
      <w:pPr>
        <w:ind w:firstLineChars="200" w:firstLine="420"/>
        <w:rPr>
          <w:rFonts w:ascii="宋体" w:hAnsi="宋体"/>
        </w:rPr>
      </w:pPr>
      <w:r w:rsidRPr="00D7233D">
        <w:rPr>
          <w:rFonts w:ascii="宋体" w:hAnsi="宋体" w:hint="eastAsia"/>
        </w:rPr>
        <w:t>“最多跑一次”改革是一场“以人民为中心”的公共管理改革，突出公共服务组织与民众的平等关系和相互协作，以公共服务使用者的体验作为评价改革成效的标准，以民主参与作为必要条件，创新多种方法让民众参与公共服务全过程，并在公共服务使用过程中创造公共价值。其看似只是对民众同政府打交道的过程进行改革，但实则是“一场刀刃向内的政府自身改革”</w:t>
      </w:r>
      <w:r w:rsidRPr="00D7233D">
        <w:rPr>
          <w:rFonts w:ascii="宋体" w:hAnsi="宋体"/>
        </w:rPr>
        <w:t>。从表面上看，“最多跑一次”改革关注的是民众能否“少跑腿”而“多办事”；但从实质而言，“最多跑一次”则是牵扯政府上上下下和方方面面的全方位改革。</w:t>
      </w:r>
    </w:p>
    <w:p w14:paraId="261D1CBF" w14:textId="58D8BE3B" w:rsidR="00B44042" w:rsidRPr="00D7233D" w:rsidRDefault="006A77B4">
      <w:pPr>
        <w:ind w:firstLineChars="200" w:firstLine="420"/>
        <w:rPr>
          <w:rFonts w:ascii="宋体" w:hAnsi="宋体"/>
        </w:rPr>
      </w:pPr>
      <w:r w:rsidRPr="00D7233D">
        <w:rPr>
          <w:rFonts w:ascii="宋体" w:hAnsi="宋体" w:hint="eastAsia"/>
        </w:rPr>
        <w:t>因此，“最多跑一次”是“一揽子”改革，是一场将“以人民为中心”作为指导理念、以“互联网＋政务服务”为技术支持、以“一窗受理”“一网通办”为主要手段的全面政府改革，</w:t>
      </w:r>
      <w:ins w:id="14" w:author="忠鹏 丁" w:date="2020-12-30T12:40:00Z">
        <w:r w:rsidR="00E50049">
          <w:rPr>
            <w:rFonts w:ascii="宋体" w:hAnsi="宋体" w:hint="eastAsia"/>
          </w:rPr>
          <w:t>是政府改革的缩影</w:t>
        </w:r>
      </w:ins>
      <w:r w:rsidRPr="00D7233D">
        <w:rPr>
          <w:rFonts w:ascii="宋体" w:hAnsi="宋体" w:hint="eastAsia"/>
        </w:rPr>
        <w:t>。</w:t>
      </w:r>
    </w:p>
    <w:p w14:paraId="45E4A3E1" w14:textId="351BCE4C" w:rsidR="00B44042" w:rsidRPr="00D7233D" w:rsidRDefault="006A77B4">
      <w:pPr>
        <w:ind w:firstLineChars="200" w:firstLine="420"/>
        <w:rPr>
          <w:rFonts w:ascii="宋体" w:hAnsi="宋体"/>
        </w:rPr>
      </w:pPr>
      <w:r w:rsidRPr="00D7233D">
        <w:rPr>
          <w:rFonts w:ascii="宋体" w:hAnsi="宋体" w:hint="eastAsia"/>
        </w:rPr>
        <w:t>而政府改革对中国全方位的改革发展意义重大。当下中国的改革发展，政府改革肯定不是全部，但政府改革是突破口。通过政府自身</w:t>
      </w:r>
      <w:ins w:id="15" w:author="忠鹏 丁" w:date="2020-12-30T12:40:00Z">
        <w:r w:rsidR="00E50049">
          <w:rPr>
            <w:rFonts w:ascii="宋体" w:hAnsi="宋体" w:hint="eastAsia"/>
          </w:rPr>
          <w:t>改革</w:t>
        </w:r>
      </w:ins>
      <w:r w:rsidRPr="00D7233D">
        <w:rPr>
          <w:rFonts w:ascii="宋体" w:hAnsi="宋体" w:hint="eastAsia"/>
        </w:rPr>
        <w:t>，进而撬动经济社会各领域的改革，是全面深化改革的主要内容和方式。</w:t>
      </w:r>
    </w:p>
    <w:p w14:paraId="2BA8A762" w14:textId="2C3F31F3" w:rsidR="00B44042" w:rsidRPr="00C43D46" w:rsidRDefault="006A77B4" w:rsidP="00C43D46">
      <w:pPr>
        <w:ind w:firstLineChars="200" w:firstLine="422"/>
        <w:rPr>
          <w:rFonts w:ascii="宋体" w:hAnsi="宋体"/>
          <w:b/>
          <w:bCs/>
        </w:rPr>
      </w:pPr>
      <w:r w:rsidRPr="00D7233D">
        <w:rPr>
          <w:rFonts w:ascii="宋体" w:hAnsi="宋体" w:hint="eastAsia"/>
          <w:b/>
          <w:bCs/>
        </w:rPr>
        <w:lastRenderedPageBreak/>
        <w:t>因此，“最多跑一次”改革是牵涉全政府的自身革命，也对全面深化改革至关重要，同时，也是“全球公共管理改革的中国前沿”。</w:t>
      </w:r>
    </w:p>
    <w:p w14:paraId="002A222A" w14:textId="290C3C1C" w:rsidR="00B44042" w:rsidRPr="00D7233D" w:rsidRDefault="00D7233D" w:rsidP="00936238">
      <w:pPr>
        <w:pStyle w:val="3"/>
      </w:pPr>
      <w:bookmarkStart w:id="16" w:name="_Toc60515668"/>
      <w:r w:rsidRPr="00D7233D">
        <w:rPr>
          <w:rFonts w:hint="eastAsia"/>
        </w:rPr>
        <w:t>（</w:t>
      </w:r>
      <w:r w:rsidR="006A77B4" w:rsidRPr="00D7233D">
        <w:rPr>
          <w:rFonts w:hint="eastAsia"/>
        </w:rPr>
        <w:t>3</w:t>
      </w:r>
      <w:r w:rsidR="006A77B4" w:rsidRPr="00D7233D">
        <w:rPr>
          <w:rFonts w:hint="eastAsia"/>
        </w:rPr>
        <w:t>）聚焦浙江</w:t>
      </w:r>
      <w:bookmarkEnd w:id="16"/>
    </w:p>
    <w:p w14:paraId="6B6D4447" w14:textId="77777777" w:rsidR="00B44042" w:rsidRPr="00D7233D" w:rsidRDefault="006A77B4">
      <w:pPr>
        <w:ind w:firstLineChars="200" w:firstLine="422"/>
        <w:rPr>
          <w:rFonts w:ascii="宋体" w:hAnsi="宋体"/>
          <w:b/>
          <w:bCs/>
        </w:rPr>
      </w:pPr>
      <w:r w:rsidRPr="00D7233D">
        <w:rPr>
          <w:rFonts w:ascii="宋体" w:hAnsi="宋体" w:hint="eastAsia"/>
          <w:b/>
          <w:bCs/>
        </w:rPr>
        <w:t>本次调研范围集中在浙江，一方面是由于调研的要求，也是由于浙江省在“最多跑一次”改革中的样本作用与领导者身份。</w:t>
      </w:r>
    </w:p>
    <w:p w14:paraId="59E13946" w14:textId="77777777" w:rsidR="00B44042" w:rsidRPr="00D7233D" w:rsidRDefault="006A77B4">
      <w:pPr>
        <w:ind w:firstLineChars="200" w:firstLine="420"/>
        <w:rPr>
          <w:rFonts w:ascii="宋体" w:hAnsi="宋体"/>
        </w:rPr>
      </w:pPr>
      <w:r w:rsidRPr="00D7233D">
        <w:rPr>
          <w:rFonts w:ascii="宋体" w:hAnsi="宋体" w:hint="eastAsia"/>
        </w:rPr>
        <w:t>首先，“八八战略”中提出发挥浙江体制机制优势，为“最多跑一次”改革打下基础。</w:t>
      </w:r>
      <w:r w:rsidRPr="00D7233D">
        <w:rPr>
          <w:rFonts w:ascii="宋体" w:hAnsi="宋体"/>
        </w:rPr>
        <w:t>2003年，时任浙江省委书记的习近平作出了“发挥八个方面的优势”“推进八个方面的举措”的决策部署，简称“八八战略”</w:t>
      </w:r>
      <w:r w:rsidRPr="00D7233D">
        <w:rPr>
          <w:rFonts w:ascii="宋体" w:hAnsi="宋体" w:hint="eastAsia"/>
        </w:rPr>
        <w:t>，开启了浙江体制机制改革的篇章。</w:t>
      </w:r>
    </w:p>
    <w:p w14:paraId="305F26CB" w14:textId="77777777" w:rsidR="00B44042" w:rsidRPr="00D7233D" w:rsidRDefault="006A77B4">
      <w:pPr>
        <w:ind w:firstLineChars="200" w:firstLine="420"/>
        <w:rPr>
          <w:rFonts w:ascii="宋体" w:hAnsi="宋体"/>
        </w:rPr>
      </w:pPr>
      <w:r w:rsidRPr="00D7233D">
        <w:rPr>
          <w:rFonts w:ascii="宋体" w:hAnsi="宋体" w:hint="eastAsia"/>
        </w:rPr>
        <w:t>其次，作为全国“放管服”改革领域首部综合性地方法规，《浙江省保障“最多跑一次”改革规定》也为“最多跑一次”改革指定了规章。</w:t>
      </w:r>
    </w:p>
    <w:p w14:paraId="4D6016F5" w14:textId="074642B2" w:rsidR="00B44042" w:rsidRPr="00D7233D" w:rsidRDefault="006A77B4">
      <w:pPr>
        <w:ind w:firstLineChars="200" w:firstLine="420"/>
        <w:rPr>
          <w:rFonts w:ascii="宋体" w:hAnsi="宋体"/>
        </w:rPr>
      </w:pPr>
      <w:r w:rsidRPr="00D7233D">
        <w:rPr>
          <w:rFonts w:ascii="宋体" w:hAnsi="宋体" w:hint="eastAsia"/>
        </w:rPr>
        <w:t>再者，“最多跑一次”改革并非平地起高楼，而是有其深刻的历史背景和改革起源的。浙江省的民营经济发展迅猛，这对政府的定位和作用提出了各种要求。理解中国行政改革，纵向的“条条”和横向的“块块”是一个有价值的视角。浙江省自</w:t>
      </w:r>
      <w:r w:rsidRPr="00D7233D">
        <w:rPr>
          <w:rFonts w:ascii="宋体" w:hAnsi="宋体"/>
        </w:rPr>
        <w:t>20世纪90年代初以来实行强县扩权、扩权强县的策略，旨在解决县域经济发展受限的问题，将市级权限下放到县级，从而在纵向上实现了行政分权。浙江省自20世纪90年代末以来组建行政服务中心，则在横向上实现多部门整合和并联作业，大大提高了行政效率。此后的行政审批制度改革和“四张清单一张网”</w:t>
      </w:r>
      <w:ins w:id="17" w:author="忠鹏 丁" w:date="2020-12-30T12:43:00Z">
        <w:r w:rsidR="002C66E2">
          <w:rPr>
            <w:rFonts w:ascii="宋体" w:hAnsi="宋体" w:hint="eastAsia"/>
          </w:rPr>
          <w:t>改革</w:t>
        </w:r>
      </w:ins>
      <w:r w:rsidRPr="00D7233D">
        <w:rPr>
          <w:rFonts w:ascii="宋体" w:hAnsi="宋体"/>
        </w:rPr>
        <w:t>，则是合纵连横地为“最多</w:t>
      </w:r>
      <w:r w:rsidRPr="00D7233D">
        <w:rPr>
          <w:rFonts w:ascii="宋体" w:hAnsi="宋体" w:hint="eastAsia"/>
        </w:rPr>
        <w:t>跑一次”改革铺垫了基础。</w:t>
      </w:r>
    </w:p>
    <w:p w14:paraId="7A5D8D57" w14:textId="05E72BEC" w:rsidR="00B44042" w:rsidRPr="00D7233D" w:rsidRDefault="00D7233D" w:rsidP="00936238">
      <w:pPr>
        <w:pStyle w:val="3"/>
      </w:pPr>
      <w:bookmarkStart w:id="18" w:name="_Toc60515669"/>
      <w:r w:rsidRPr="00D7233D">
        <w:rPr>
          <w:rFonts w:hint="eastAsia"/>
        </w:rPr>
        <w:t>（</w:t>
      </w:r>
      <w:r w:rsidR="006A77B4" w:rsidRPr="00D7233D">
        <w:rPr>
          <w:rFonts w:hint="eastAsia"/>
        </w:rPr>
        <w:t>4</w:t>
      </w:r>
      <w:r w:rsidR="006A77B4" w:rsidRPr="00D7233D">
        <w:rPr>
          <w:rFonts w:hint="eastAsia"/>
        </w:rPr>
        <w:t>）灵隐街道</w:t>
      </w:r>
      <w:bookmarkEnd w:id="18"/>
    </w:p>
    <w:p w14:paraId="720448B9" w14:textId="2D794B75" w:rsidR="00B44042" w:rsidRPr="00D7233D" w:rsidRDefault="006A77B4">
      <w:pPr>
        <w:ind w:firstLineChars="200" w:firstLine="420"/>
        <w:rPr>
          <w:rFonts w:ascii="宋体" w:hAnsi="宋体"/>
        </w:rPr>
      </w:pPr>
      <w:r w:rsidRPr="00D7233D">
        <w:rPr>
          <w:rFonts w:ascii="宋体" w:hAnsi="宋体" w:hint="eastAsia"/>
        </w:rPr>
        <w:t>本次调研聚焦于杭州市灵隐街道，是由于</w:t>
      </w:r>
      <w:r w:rsidRPr="00D7233D">
        <w:rPr>
          <w:rFonts w:ascii="宋体" w:hAnsi="宋体" w:hint="eastAsia"/>
          <w:b/>
          <w:bCs/>
        </w:rPr>
        <w:t>其是较为成功和典型的改革据点</w:t>
      </w:r>
      <w:r w:rsidRPr="00D7233D">
        <w:rPr>
          <w:rFonts w:ascii="宋体" w:hAnsi="宋体" w:hint="eastAsia"/>
        </w:rPr>
        <w:t>。灵隐街道提出“五环工作法”，“六问六提升”，向“跑零次”升级，面对商圈（黄龙）八项行动和“三个办”“两中心”等等措施来实施“跑改”，并取得</w:t>
      </w:r>
      <w:ins w:id="19" w:author="忠鹏 丁" w:date="2020-12-30T12:44:00Z">
        <w:r w:rsidR="002C66E2">
          <w:rPr>
            <w:rFonts w:ascii="宋体" w:hAnsi="宋体" w:hint="eastAsia"/>
          </w:rPr>
          <w:t>了</w:t>
        </w:r>
      </w:ins>
      <w:r w:rsidRPr="00D7233D">
        <w:rPr>
          <w:rFonts w:ascii="宋体" w:hAnsi="宋体" w:hint="eastAsia"/>
        </w:rPr>
        <w:t>显著成效。</w:t>
      </w:r>
    </w:p>
    <w:p w14:paraId="6BB14194" w14:textId="06C60F55" w:rsidR="00B44042" w:rsidRPr="00D7233D" w:rsidRDefault="006A77B4" w:rsidP="00796127">
      <w:pPr>
        <w:ind w:firstLineChars="200" w:firstLine="420"/>
        <w:rPr>
          <w:rFonts w:ascii="宋体" w:hAnsi="宋体"/>
        </w:rPr>
      </w:pPr>
      <w:r w:rsidRPr="00D7233D">
        <w:rPr>
          <w:rFonts w:ascii="宋体" w:hAnsi="宋体" w:hint="eastAsia"/>
        </w:rPr>
        <w:t>此外，</w:t>
      </w:r>
      <w:ins w:id="20" w:author="忠鹏 丁" w:date="2020-12-30T12:44:00Z">
        <w:r w:rsidR="002C66E2">
          <w:rPr>
            <w:rFonts w:ascii="宋体" w:hAnsi="宋体" w:hint="eastAsia"/>
          </w:rPr>
          <w:t>由于</w:t>
        </w:r>
      </w:ins>
      <w:r w:rsidRPr="00D7233D">
        <w:rPr>
          <w:rFonts w:ascii="宋体" w:hAnsi="宋体" w:hint="eastAsia"/>
        </w:rPr>
        <w:t>灵隐街道</w:t>
      </w:r>
      <w:r w:rsidR="00796127">
        <w:rPr>
          <w:rFonts w:ascii="宋体" w:hAnsi="宋体" w:hint="eastAsia"/>
        </w:rPr>
        <w:t>下设玉泉社区与黄龙社区，</w:t>
      </w:r>
      <w:r w:rsidRPr="00D7233D">
        <w:rPr>
          <w:rFonts w:ascii="宋体" w:hAnsi="宋体" w:hint="eastAsia"/>
        </w:rPr>
        <w:t>对于我们小组</w:t>
      </w:r>
      <w:r w:rsidR="003B7C49">
        <w:rPr>
          <w:rFonts w:ascii="宋体" w:hAnsi="宋体" w:hint="eastAsia"/>
        </w:rPr>
        <w:t>实地</w:t>
      </w:r>
      <w:r w:rsidRPr="00D7233D">
        <w:rPr>
          <w:rFonts w:ascii="宋体" w:hAnsi="宋体" w:hint="eastAsia"/>
        </w:rPr>
        <w:t>调研来说，也具有</w:t>
      </w:r>
      <w:r w:rsidRPr="00D7233D">
        <w:rPr>
          <w:rFonts w:ascii="宋体" w:hAnsi="宋体" w:hint="eastAsia"/>
          <w:b/>
          <w:bCs/>
        </w:rPr>
        <w:t>距离优势</w:t>
      </w:r>
      <w:r w:rsidRPr="00D7233D">
        <w:rPr>
          <w:rFonts w:ascii="宋体" w:hAnsi="宋体" w:hint="eastAsia"/>
        </w:rPr>
        <w:t>。</w:t>
      </w:r>
    </w:p>
    <w:p w14:paraId="0A2DB551" w14:textId="5A7DED39" w:rsidR="00B44042" w:rsidRPr="00D7233D" w:rsidRDefault="00D7233D" w:rsidP="00936238">
      <w:pPr>
        <w:pStyle w:val="2"/>
      </w:pPr>
      <w:bookmarkStart w:id="21" w:name="_Toc60515670"/>
      <w:r>
        <w:rPr>
          <w:rFonts w:hint="eastAsia"/>
        </w:rPr>
        <w:t>2</w:t>
      </w:r>
      <w:r>
        <w:rPr>
          <w:rFonts w:hint="eastAsia"/>
        </w:rPr>
        <w:t>、</w:t>
      </w:r>
      <w:r w:rsidR="006A77B4" w:rsidRPr="00D7233D">
        <w:rPr>
          <w:rFonts w:hint="eastAsia"/>
        </w:rPr>
        <w:t>调研目的</w:t>
      </w:r>
      <w:bookmarkEnd w:id="21"/>
    </w:p>
    <w:p w14:paraId="1691A34B" w14:textId="77777777" w:rsidR="00B44042" w:rsidRPr="00D7233D" w:rsidRDefault="006A77B4">
      <w:pPr>
        <w:pStyle w:val="a3"/>
        <w:numPr>
          <w:ilvl w:val="0"/>
          <w:numId w:val="1"/>
        </w:numPr>
        <w:ind w:firstLineChars="0"/>
        <w:rPr>
          <w:rFonts w:ascii="宋体" w:hAnsi="宋体"/>
        </w:rPr>
      </w:pPr>
      <w:r w:rsidRPr="00D7233D">
        <w:rPr>
          <w:rFonts w:ascii="宋体" w:hAnsi="宋体" w:hint="eastAsia"/>
        </w:rPr>
        <w:t>了解“最多跑一次”政务改革，体会该服务模式创新给居民与企业带来的便利；</w:t>
      </w:r>
    </w:p>
    <w:p w14:paraId="6C3236EE" w14:textId="77777777" w:rsidR="00B44042" w:rsidRPr="00D7233D" w:rsidRDefault="006A77B4">
      <w:pPr>
        <w:pStyle w:val="a3"/>
        <w:numPr>
          <w:ilvl w:val="0"/>
          <w:numId w:val="1"/>
        </w:numPr>
        <w:ind w:firstLineChars="0"/>
        <w:rPr>
          <w:rFonts w:ascii="宋体" w:hAnsi="宋体"/>
        </w:rPr>
      </w:pPr>
      <w:r w:rsidRPr="00D7233D">
        <w:rPr>
          <w:rFonts w:ascii="宋体" w:hAnsi="宋体" w:hint="eastAsia"/>
        </w:rPr>
        <w:lastRenderedPageBreak/>
        <w:t>了解“最多跑一次”改革的发展过程与创新举措；</w:t>
      </w:r>
    </w:p>
    <w:p w14:paraId="5D723BA0" w14:textId="77777777" w:rsidR="00B44042" w:rsidRPr="00D7233D" w:rsidRDefault="006A77B4">
      <w:pPr>
        <w:pStyle w:val="a3"/>
        <w:numPr>
          <w:ilvl w:val="0"/>
          <w:numId w:val="1"/>
        </w:numPr>
        <w:ind w:firstLineChars="0"/>
        <w:rPr>
          <w:rFonts w:ascii="宋体" w:hAnsi="宋体"/>
        </w:rPr>
      </w:pPr>
      <w:r w:rsidRPr="00D7233D">
        <w:rPr>
          <w:rFonts w:ascii="宋体" w:hAnsi="宋体" w:hint="eastAsia"/>
        </w:rPr>
        <w:t>了解灵隐街道为响应“最多跑一次”改革的具体行动，体会理论与实践相结合的过程；</w:t>
      </w:r>
    </w:p>
    <w:p w14:paraId="2932033F" w14:textId="125950B3" w:rsidR="00B44042" w:rsidRDefault="006A77B4" w:rsidP="00796127">
      <w:pPr>
        <w:pStyle w:val="a3"/>
        <w:numPr>
          <w:ilvl w:val="0"/>
          <w:numId w:val="1"/>
        </w:numPr>
        <w:ind w:firstLineChars="0"/>
        <w:rPr>
          <w:ins w:id="22" w:author="忠鹏 丁" w:date="2020-12-30T12:45:00Z"/>
          <w:rFonts w:ascii="宋体" w:hAnsi="宋体"/>
        </w:rPr>
      </w:pPr>
      <w:r w:rsidRPr="00D7233D">
        <w:rPr>
          <w:rFonts w:ascii="宋体" w:hAnsi="宋体" w:hint="eastAsia"/>
        </w:rPr>
        <w:t>体会该改革在全面深化改革部署和中国特色社会主义政治建设方面的意义，了解其是如何体现习近平新时代中国特色社会主义思想与八八战略</w:t>
      </w:r>
      <w:ins w:id="23" w:author="忠鹏 丁" w:date="2020-12-30T12:45:00Z">
        <w:r w:rsidR="004F13A3">
          <w:rPr>
            <w:rFonts w:ascii="宋体" w:hAnsi="宋体" w:hint="eastAsia"/>
          </w:rPr>
          <w:t>的</w:t>
        </w:r>
      </w:ins>
      <w:r w:rsidRPr="00D7233D">
        <w:rPr>
          <w:rFonts w:ascii="宋体" w:hAnsi="宋体" w:hint="eastAsia"/>
        </w:rPr>
        <w:t>。</w:t>
      </w:r>
    </w:p>
    <w:p w14:paraId="66005BEA" w14:textId="24C49425" w:rsidR="004F13A3" w:rsidRPr="00796127" w:rsidRDefault="004F13A3" w:rsidP="00796127">
      <w:pPr>
        <w:pStyle w:val="a3"/>
        <w:numPr>
          <w:ilvl w:val="0"/>
          <w:numId w:val="1"/>
        </w:numPr>
        <w:ind w:firstLineChars="0"/>
        <w:rPr>
          <w:rFonts w:ascii="宋体" w:hAnsi="宋体"/>
        </w:rPr>
      </w:pPr>
      <w:ins w:id="24" w:author="忠鹏 丁" w:date="2020-12-30T12:45:00Z">
        <w:r>
          <w:rPr>
            <w:rFonts w:ascii="宋体" w:hAnsi="宋体" w:hint="eastAsia"/>
          </w:rPr>
          <w:t>体会该改革现阶段仍存在的不足，思考如何</w:t>
        </w:r>
      </w:ins>
      <w:ins w:id="25" w:author="忠鹏 丁" w:date="2020-12-30T12:46:00Z">
        <w:r>
          <w:rPr>
            <w:rFonts w:ascii="宋体" w:hAnsi="宋体" w:hint="eastAsia"/>
          </w:rPr>
          <w:t>进一步深化推进“最多跑一次”改革。</w:t>
        </w:r>
      </w:ins>
    </w:p>
    <w:p w14:paraId="7EB35D87" w14:textId="32083A64" w:rsidR="00B44042" w:rsidRPr="00D7233D" w:rsidRDefault="00D7233D" w:rsidP="00936238">
      <w:pPr>
        <w:pStyle w:val="1"/>
      </w:pPr>
      <w:bookmarkStart w:id="26" w:name="_Toc60515671"/>
      <w:r w:rsidRPr="00D7233D">
        <w:rPr>
          <w:rFonts w:hint="eastAsia"/>
        </w:rPr>
        <w:t>二、</w:t>
      </w:r>
      <w:r w:rsidR="003B7C49">
        <w:rPr>
          <w:rFonts w:hint="eastAsia"/>
        </w:rPr>
        <w:t>案例研究</w:t>
      </w:r>
      <w:r w:rsidR="006A77B4" w:rsidRPr="00D7233D">
        <w:rPr>
          <w:rFonts w:hint="eastAsia"/>
        </w:rPr>
        <w:t>过程</w:t>
      </w:r>
      <w:bookmarkEnd w:id="26"/>
    </w:p>
    <w:p w14:paraId="42180C7D" w14:textId="4D949DA1" w:rsidR="00B44042" w:rsidRPr="00D7233D" w:rsidRDefault="00D7233D" w:rsidP="00936238">
      <w:pPr>
        <w:pStyle w:val="2"/>
      </w:pPr>
      <w:bookmarkStart w:id="27" w:name="_Toc60515672"/>
      <w:r w:rsidRPr="00D7233D">
        <w:rPr>
          <w:rFonts w:hint="eastAsia"/>
        </w:rPr>
        <w:t>1</w:t>
      </w:r>
      <w:r w:rsidRPr="00D7233D">
        <w:rPr>
          <w:rFonts w:hint="eastAsia"/>
        </w:rPr>
        <w:t>、</w:t>
      </w:r>
      <w:r w:rsidR="006A77B4" w:rsidRPr="00D7233D">
        <w:rPr>
          <w:rFonts w:hint="eastAsia"/>
        </w:rPr>
        <w:t>调研过程与方法</w:t>
      </w:r>
      <w:bookmarkEnd w:id="27"/>
    </w:p>
    <w:p w14:paraId="3E17C52F" w14:textId="0F6BF41F" w:rsidR="00B44042" w:rsidRPr="00D7233D" w:rsidRDefault="006A77B4" w:rsidP="00C43D46">
      <w:pPr>
        <w:ind w:firstLineChars="200" w:firstLine="420"/>
        <w:rPr>
          <w:rFonts w:ascii="宋体" w:hAnsi="宋体"/>
        </w:rPr>
      </w:pPr>
      <w:r w:rsidRPr="00D7233D">
        <w:rPr>
          <w:rFonts w:ascii="宋体" w:hAnsi="宋体" w:hint="eastAsia"/>
        </w:rPr>
        <w:t>为了更加全面地了解灵隐街道和杭州“跑改”情况，我们分为四组，分别进行不同侧重点和不同形式的调研</w:t>
      </w:r>
      <w:r w:rsidR="00796127">
        <w:rPr>
          <w:rFonts w:ascii="宋体" w:hAnsi="宋体" w:hint="eastAsia"/>
        </w:rPr>
        <w:t>。</w:t>
      </w:r>
    </w:p>
    <w:p w14:paraId="30F46907" w14:textId="16D6E8C0" w:rsidR="00B44042" w:rsidRPr="00D7233D" w:rsidRDefault="00D7233D" w:rsidP="00936238">
      <w:pPr>
        <w:pStyle w:val="3"/>
      </w:pPr>
      <w:bookmarkStart w:id="28" w:name="_Toc60515673"/>
      <w:r w:rsidRPr="00D7233D">
        <w:rPr>
          <w:rFonts w:hint="eastAsia"/>
        </w:rPr>
        <w:t>（</w:t>
      </w:r>
      <w:r w:rsidR="006A77B4" w:rsidRPr="00D7233D">
        <w:rPr>
          <w:rFonts w:hint="eastAsia"/>
        </w:rPr>
        <w:t>1</w:t>
      </w:r>
      <w:r w:rsidR="006A77B4" w:rsidRPr="00D7233D">
        <w:rPr>
          <w:rFonts w:hint="eastAsia"/>
        </w:rPr>
        <w:t>）赴灵隐街道玉泉社区采访主任</w:t>
      </w:r>
      <w:r w:rsidR="006A77B4" w:rsidRPr="00D7233D">
        <w:t>&amp;</w:t>
      </w:r>
      <w:r w:rsidR="006A77B4" w:rsidRPr="00D7233D">
        <w:t>居委</w:t>
      </w:r>
      <w:bookmarkEnd w:id="28"/>
    </w:p>
    <w:p w14:paraId="3519BE68" w14:textId="3BA6E1CE" w:rsidR="00B44042" w:rsidRPr="00C43D46" w:rsidRDefault="006A77B4" w:rsidP="00796127">
      <w:pPr>
        <w:ind w:firstLineChars="200" w:firstLine="420"/>
        <w:rPr>
          <w:rFonts w:ascii="宋体" w:hAnsi="宋体"/>
        </w:rPr>
      </w:pPr>
      <w:r w:rsidRPr="00D7233D">
        <w:rPr>
          <w:rFonts w:ascii="宋体" w:hAnsi="宋体" w:hint="eastAsia"/>
        </w:rPr>
        <w:t>既</w:t>
      </w:r>
      <w:ins w:id="29" w:author="忠鹏 丁" w:date="2020-12-30T12:47:00Z">
        <w:r w:rsidR="004F13A3">
          <w:rPr>
            <w:rFonts w:ascii="宋体" w:hAnsi="宋体" w:hint="eastAsia"/>
          </w:rPr>
          <w:t>能</w:t>
        </w:r>
      </w:ins>
      <w:r w:rsidRPr="00D7233D">
        <w:rPr>
          <w:rFonts w:ascii="宋体" w:hAnsi="宋体" w:hint="eastAsia"/>
        </w:rPr>
        <w:t>了解整体改革策略和指导目标（采访主任），也</w:t>
      </w:r>
      <w:ins w:id="30" w:author="忠鹏 丁" w:date="2020-12-30T12:47:00Z">
        <w:r w:rsidR="004F13A3">
          <w:rPr>
            <w:rFonts w:ascii="宋体" w:hAnsi="宋体" w:hint="eastAsia"/>
          </w:rPr>
          <w:t>可以</w:t>
        </w:r>
      </w:ins>
      <w:r w:rsidRPr="00D7233D">
        <w:rPr>
          <w:rFonts w:ascii="宋体" w:hAnsi="宋体" w:hint="eastAsia"/>
        </w:rPr>
        <w:t>对基层实干人员是如何切实推进“跑改”有了认识（采访居委）。</w:t>
      </w:r>
      <w:r w:rsidR="00FA06A2" w:rsidRPr="00C43D46">
        <w:rPr>
          <w:rFonts w:ascii="宋体" w:hAnsi="宋体" w:hint="eastAsia"/>
        </w:rPr>
        <w:t>该社区附近就是青芝坞，居民、商户</w:t>
      </w:r>
      <w:r w:rsidR="00C43D46" w:rsidRPr="00C43D46">
        <w:rPr>
          <w:rFonts w:ascii="宋体" w:hAnsi="宋体" w:hint="eastAsia"/>
        </w:rPr>
        <w:t>也都</w:t>
      </w:r>
      <w:r w:rsidR="00FA06A2" w:rsidRPr="00C43D46">
        <w:rPr>
          <w:rFonts w:ascii="宋体" w:hAnsi="宋体" w:hint="eastAsia"/>
        </w:rPr>
        <w:t>较多</w:t>
      </w:r>
      <w:r w:rsidR="00C43D46" w:rsidRPr="00C43D46">
        <w:rPr>
          <w:rFonts w:ascii="宋体" w:hAnsi="宋体" w:hint="eastAsia"/>
        </w:rPr>
        <w:t>，利于我们了解实况。</w:t>
      </w:r>
    </w:p>
    <w:p w14:paraId="37AA764C" w14:textId="4DABD921" w:rsidR="00B44042" w:rsidRPr="00D7233D" w:rsidRDefault="00D7233D" w:rsidP="00936238">
      <w:pPr>
        <w:pStyle w:val="3"/>
      </w:pPr>
      <w:bookmarkStart w:id="31" w:name="_Toc60515674"/>
      <w:r w:rsidRPr="00D7233D">
        <w:rPr>
          <w:rFonts w:hint="eastAsia"/>
        </w:rPr>
        <w:t>（</w:t>
      </w:r>
      <w:r w:rsidR="006A77B4" w:rsidRPr="00D7233D">
        <w:rPr>
          <w:rFonts w:hint="eastAsia"/>
        </w:rPr>
        <w:t>2</w:t>
      </w:r>
      <w:r w:rsidR="006A77B4" w:rsidRPr="00D7233D">
        <w:rPr>
          <w:rFonts w:hint="eastAsia"/>
        </w:rPr>
        <w:t>）赴灵隐街道黄龙社区采访主任</w:t>
      </w:r>
      <w:bookmarkEnd w:id="31"/>
    </w:p>
    <w:p w14:paraId="209C02BB" w14:textId="1924ABFC" w:rsidR="00B44042" w:rsidRPr="00C43D46" w:rsidRDefault="00C43D46" w:rsidP="00796127">
      <w:pPr>
        <w:ind w:firstLineChars="200" w:firstLine="420"/>
        <w:rPr>
          <w:rFonts w:ascii="宋体" w:hAnsi="宋体"/>
        </w:rPr>
      </w:pPr>
      <w:r w:rsidRPr="00C43D46">
        <w:rPr>
          <w:rFonts w:ascii="宋体" w:hAnsi="宋体" w:hint="eastAsia"/>
        </w:rPr>
        <w:t>灵隐街道黄龙社区</w:t>
      </w:r>
      <w:r w:rsidR="006A77B4" w:rsidRPr="00D7233D">
        <w:rPr>
          <w:rFonts w:ascii="宋体" w:hAnsi="宋体" w:hint="eastAsia"/>
        </w:rPr>
        <w:t>涉及对商圈“跑改”情况的了解。</w:t>
      </w:r>
      <w:r w:rsidR="00FA06A2" w:rsidRPr="00C43D46">
        <w:rPr>
          <w:rFonts w:ascii="宋体" w:hAnsi="宋体" w:hint="eastAsia"/>
        </w:rPr>
        <w:t>我们所去的小组中老年人口比例较高（群众采访时发现主要都是带孩子的中老年人，年轻群体较少），更能反应老龄人口在最多跑一次改革中的情况，此外黄龙商业圈中商铺也比较多</w:t>
      </w:r>
    </w:p>
    <w:p w14:paraId="1C219188" w14:textId="54B5AD7D" w:rsidR="00B44042" w:rsidRPr="00D7233D" w:rsidRDefault="00D7233D" w:rsidP="00936238">
      <w:pPr>
        <w:pStyle w:val="3"/>
      </w:pPr>
      <w:bookmarkStart w:id="32" w:name="_Toc60515675"/>
      <w:r w:rsidRPr="00D7233D">
        <w:rPr>
          <w:rFonts w:hint="eastAsia"/>
        </w:rPr>
        <w:t>（</w:t>
      </w:r>
      <w:r w:rsidR="006A77B4" w:rsidRPr="00D7233D">
        <w:rPr>
          <w:rFonts w:hint="eastAsia"/>
        </w:rPr>
        <w:t>3</w:t>
      </w:r>
      <w:r w:rsidR="006A77B4" w:rsidRPr="00D7233D">
        <w:rPr>
          <w:rFonts w:hint="eastAsia"/>
        </w:rPr>
        <w:t>）灵隐街道街头采访群众</w:t>
      </w:r>
      <w:bookmarkEnd w:id="32"/>
    </w:p>
    <w:p w14:paraId="7135F75C" w14:textId="6F7B32E0" w:rsidR="00B44042" w:rsidRPr="00C43D46" w:rsidRDefault="006A77B4" w:rsidP="00796127">
      <w:pPr>
        <w:ind w:firstLineChars="200" w:firstLine="420"/>
        <w:rPr>
          <w:rFonts w:ascii="宋体" w:hAnsi="宋体"/>
        </w:rPr>
      </w:pPr>
      <w:r w:rsidRPr="00D7233D">
        <w:rPr>
          <w:rFonts w:ascii="宋体" w:hAnsi="宋体" w:hint="eastAsia"/>
        </w:rPr>
        <w:t>调研群众对于“跑改”的满意程度与认识。</w:t>
      </w:r>
      <w:r w:rsidR="00FA06A2" w:rsidRPr="00C43D46">
        <w:rPr>
          <w:rFonts w:ascii="宋体" w:hAnsi="宋体" w:hint="eastAsia"/>
        </w:rPr>
        <w:t>了解群众对于最多跑一次改革中存在的问题的反馈</w:t>
      </w:r>
      <w:r w:rsidR="00C43D46">
        <w:rPr>
          <w:rFonts w:ascii="宋体" w:hAnsi="宋体" w:hint="eastAsia"/>
        </w:rPr>
        <w:t>。</w:t>
      </w:r>
    </w:p>
    <w:p w14:paraId="3E5F762A" w14:textId="4312D70D" w:rsidR="00B44042" w:rsidRPr="00D7233D" w:rsidRDefault="00FF1B37" w:rsidP="00936238">
      <w:pPr>
        <w:pStyle w:val="3"/>
      </w:pPr>
      <w:bookmarkStart w:id="33" w:name="_Toc60515676"/>
      <w:r>
        <w:rPr>
          <w:rFonts w:hint="eastAsia"/>
        </w:rPr>
        <w:lastRenderedPageBreak/>
        <w:t>（</w:t>
      </w:r>
      <w:r w:rsidR="006A77B4" w:rsidRPr="00D7233D">
        <w:rPr>
          <w:rFonts w:hint="eastAsia"/>
        </w:rPr>
        <w:t>4</w:t>
      </w:r>
      <w:r w:rsidR="006A77B4" w:rsidRPr="00D7233D">
        <w:rPr>
          <w:rFonts w:hint="eastAsia"/>
        </w:rPr>
        <w:t>）线上问卷调查</w:t>
      </w:r>
      <w:bookmarkEnd w:id="33"/>
    </w:p>
    <w:p w14:paraId="37411673" w14:textId="39535920" w:rsidR="00FF1B37" w:rsidRPr="00D7233D" w:rsidRDefault="006A77B4" w:rsidP="00796127">
      <w:pPr>
        <w:ind w:firstLineChars="200" w:firstLine="420"/>
        <w:rPr>
          <w:rFonts w:ascii="宋体" w:hAnsi="宋体"/>
        </w:rPr>
      </w:pPr>
      <w:r w:rsidRPr="00D7233D">
        <w:rPr>
          <w:rFonts w:ascii="宋体" w:hAnsi="宋体"/>
        </w:rPr>
        <w:t>拓展群众采访的范围，</w:t>
      </w:r>
      <w:r w:rsidR="00FA06A2">
        <w:rPr>
          <w:rFonts w:ascii="宋体" w:hAnsi="宋体" w:hint="eastAsia"/>
        </w:rPr>
        <w:t>更</w:t>
      </w:r>
      <w:r w:rsidRPr="00D7233D">
        <w:rPr>
          <w:rFonts w:ascii="宋体" w:hAnsi="宋体"/>
        </w:rPr>
        <w:t>侧重于学生群体</w:t>
      </w:r>
      <w:r w:rsidR="00FA06A2" w:rsidRPr="00C43D46">
        <w:rPr>
          <w:rFonts w:ascii="宋体" w:hAnsi="宋体" w:hint="eastAsia"/>
        </w:rPr>
        <w:t>以及企事业单位的青年职员</w:t>
      </w:r>
      <w:r w:rsidRPr="00D7233D">
        <w:rPr>
          <w:rFonts w:ascii="宋体" w:hAnsi="宋体"/>
        </w:rPr>
        <w:t>。</w:t>
      </w:r>
    </w:p>
    <w:p w14:paraId="440DB958" w14:textId="6F88F2F8" w:rsidR="00B44042" w:rsidRPr="00FF1B37" w:rsidRDefault="00C43D46" w:rsidP="00C43D46">
      <w:pPr>
        <w:pStyle w:val="2"/>
      </w:pPr>
      <w:bookmarkStart w:id="34" w:name="_Toc60515677"/>
      <w:r>
        <w:rPr>
          <w:rFonts w:hint="eastAsia"/>
        </w:rPr>
        <w:t>2</w:t>
      </w:r>
      <w:r>
        <w:rPr>
          <w:rFonts w:hint="eastAsia"/>
        </w:rPr>
        <w:t>、</w:t>
      </w:r>
      <w:r w:rsidR="00FF1B37" w:rsidRPr="00FF1B37">
        <w:rPr>
          <w:rFonts w:hint="eastAsia"/>
        </w:rPr>
        <w:t>调研创新点与特色</w:t>
      </w:r>
      <w:bookmarkEnd w:id="34"/>
    </w:p>
    <w:p w14:paraId="5D8C2F85" w14:textId="75FC1A02" w:rsidR="00B44042" w:rsidRPr="00D7233D" w:rsidRDefault="006A77B4">
      <w:pPr>
        <w:ind w:firstLineChars="200" w:firstLine="420"/>
        <w:rPr>
          <w:rFonts w:ascii="宋体" w:hAnsi="宋体"/>
        </w:rPr>
      </w:pPr>
      <w:r w:rsidRPr="00D7233D">
        <w:rPr>
          <w:rFonts w:ascii="宋体" w:hAnsi="宋体" w:hint="eastAsia"/>
        </w:rPr>
        <w:t>我们将本次调研的特点和创新点总结如下：</w:t>
      </w:r>
    </w:p>
    <w:p w14:paraId="6607F740" w14:textId="0DF64327" w:rsidR="00B44042" w:rsidRPr="00D7233D" w:rsidRDefault="00FF1B37">
      <w:pPr>
        <w:ind w:firstLine="422"/>
        <w:rPr>
          <w:rFonts w:ascii="宋体" w:hAnsi="宋体"/>
          <w:b/>
          <w:bCs/>
        </w:rPr>
      </w:pPr>
      <w:r>
        <w:rPr>
          <w:rFonts w:ascii="宋体" w:hAnsi="宋体" w:hint="eastAsia"/>
          <w:b/>
          <w:bCs/>
        </w:rPr>
        <w:t>①</w:t>
      </w:r>
      <w:r w:rsidR="006A77B4" w:rsidRPr="00D7233D">
        <w:rPr>
          <w:rFonts w:ascii="宋体" w:hAnsi="宋体" w:hint="eastAsia"/>
          <w:b/>
          <w:bCs/>
        </w:rPr>
        <w:t>多种方式结合，多种形式并行：</w:t>
      </w:r>
    </w:p>
    <w:p w14:paraId="5AA54EB4" w14:textId="77777777" w:rsidR="00B44042" w:rsidRPr="00D7233D" w:rsidRDefault="006A77B4">
      <w:pPr>
        <w:ind w:firstLineChars="200" w:firstLine="420"/>
        <w:rPr>
          <w:rFonts w:ascii="宋体" w:hAnsi="宋体"/>
        </w:rPr>
      </w:pPr>
      <w:r w:rsidRPr="00D7233D">
        <w:rPr>
          <w:rFonts w:ascii="宋体" w:hAnsi="宋体" w:hint="eastAsia"/>
        </w:rPr>
        <w:t>既有线下采访，又有线上问卷。</w:t>
      </w:r>
    </w:p>
    <w:p w14:paraId="12C94448" w14:textId="6BDFAE77" w:rsidR="00B44042" w:rsidRPr="00D7233D" w:rsidRDefault="00FF1B37">
      <w:pPr>
        <w:ind w:firstLine="422"/>
        <w:rPr>
          <w:rFonts w:ascii="宋体" w:hAnsi="宋体"/>
          <w:b/>
          <w:bCs/>
        </w:rPr>
      </w:pPr>
      <w:r>
        <w:rPr>
          <w:rFonts w:ascii="宋体" w:hAnsi="宋体" w:hint="eastAsia"/>
          <w:b/>
          <w:bCs/>
        </w:rPr>
        <w:t>②</w:t>
      </w:r>
      <w:r w:rsidR="006A77B4" w:rsidRPr="00D7233D">
        <w:rPr>
          <w:rFonts w:ascii="宋体" w:hAnsi="宋体" w:hint="eastAsia"/>
          <w:b/>
          <w:bCs/>
        </w:rPr>
        <w:t>调研对象丰富，调研范围扩大：</w:t>
      </w:r>
    </w:p>
    <w:p w14:paraId="4E4D3F6B" w14:textId="77777777" w:rsidR="00B44042" w:rsidRPr="00D7233D" w:rsidRDefault="006A77B4">
      <w:pPr>
        <w:ind w:firstLineChars="200" w:firstLine="420"/>
        <w:rPr>
          <w:rFonts w:ascii="宋体" w:hAnsi="宋体"/>
        </w:rPr>
      </w:pPr>
      <w:r w:rsidRPr="00D7233D">
        <w:rPr>
          <w:rFonts w:ascii="宋体" w:hAnsi="宋体" w:hint="eastAsia"/>
        </w:rPr>
        <w:t>既有黄龙社区，也有玉泉社区；既有相关主任，也有基层居委；既有面向民众，也有面向商圈；既有“跑改”执行人员，又有“跑改”受益人员。</w:t>
      </w:r>
    </w:p>
    <w:p w14:paraId="0486CDBB" w14:textId="5AB693E2" w:rsidR="00B44042" w:rsidRPr="00D7233D" w:rsidRDefault="00FF1B37">
      <w:pPr>
        <w:ind w:firstLine="422"/>
        <w:rPr>
          <w:rFonts w:ascii="宋体" w:hAnsi="宋体"/>
          <w:b/>
          <w:bCs/>
        </w:rPr>
      </w:pPr>
      <w:r>
        <w:rPr>
          <w:rFonts w:ascii="宋体" w:hAnsi="宋体" w:hint="eastAsia"/>
          <w:b/>
          <w:bCs/>
        </w:rPr>
        <w:t>③</w:t>
      </w:r>
      <w:r w:rsidR="006A77B4" w:rsidRPr="00D7233D">
        <w:rPr>
          <w:rFonts w:ascii="宋体" w:hAnsi="宋体" w:hint="eastAsia"/>
          <w:b/>
          <w:bCs/>
        </w:rPr>
        <w:t>调研分工明确，利用各人优势：</w:t>
      </w:r>
    </w:p>
    <w:p w14:paraId="428F3AF4" w14:textId="77777777" w:rsidR="00B44042" w:rsidRPr="00D7233D" w:rsidRDefault="006A77B4">
      <w:pPr>
        <w:ind w:firstLineChars="200" w:firstLine="420"/>
        <w:rPr>
          <w:rFonts w:ascii="宋体" w:hAnsi="宋体"/>
        </w:rPr>
      </w:pPr>
      <w:r w:rsidRPr="00D7233D">
        <w:rPr>
          <w:rFonts w:ascii="宋体" w:hAnsi="宋体" w:hint="eastAsia"/>
        </w:rPr>
        <w:t>既考虑组员专长，又统筹个人时间限制。</w:t>
      </w:r>
    </w:p>
    <w:p w14:paraId="0BD56914" w14:textId="259E88BF" w:rsidR="00B44042" w:rsidRPr="00FF1B37" w:rsidRDefault="00C43D46" w:rsidP="00936238">
      <w:pPr>
        <w:pStyle w:val="2"/>
      </w:pPr>
      <w:bookmarkStart w:id="35" w:name="_Toc60515678"/>
      <w:r>
        <w:rPr>
          <w:rFonts w:hint="eastAsia"/>
        </w:rPr>
        <w:t>3</w:t>
      </w:r>
      <w:r w:rsidR="00FF1B37" w:rsidRPr="00FF1B37">
        <w:rPr>
          <w:rFonts w:hint="eastAsia"/>
        </w:rPr>
        <w:t>、</w:t>
      </w:r>
      <w:r w:rsidR="006A77B4" w:rsidRPr="00FF1B37">
        <w:rPr>
          <w:rFonts w:hint="eastAsia"/>
        </w:rPr>
        <w:t>调研对象基本情况</w:t>
      </w:r>
      <w:bookmarkEnd w:id="35"/>
    </w:p>
    <w:p w14:paraId="152CCDDB" w14:textId="7DE43CA8" w:rsidR="00B44042" w:rsidRPr="00FF1B37" w:rsidRDefault="00FF1B37" w:rsidP="00936238">
      <w:pPr>
        <w:pStyle w:val="3"/>
        <w:rPr>
          <w:sz w:val="21"/>
          <w:szCs w:val="22"/>
        </w:rPr>
      </w:pPr>
      <w:bookmarkStart w:id="36" w:name="_Toc60515679"/>
      <w:r w:rsidRPr="00FF1B37">
        <w:rPr>
          <w:rFonts w:hint="eastAsia"/>
        </w:rPr>
        <w:t>（</w:t>
      </w:r>
      <w:r w:rsidR="006A77B4" w:rsidRPr="00FF1B37">
        <w:rPr>
          <w:rFonts w:hint="eastAsia"/>
        </w:rPr>
        <w:t>1</w:t>
      </w:r>
      <w:r w:rsidR="006A77B4" w:rsidRPr="00FF1B37">
        <w:rPr>
          <w:rFonts w:hint="eastAsia"/>
        </w:rPr>
        <w:t>）灵隐街道玉泉社区</w:t>
      </w:r>
      <w:bookmarkEnd w:id="36"/>
    </w:p>
    <w:p w14:paraId="61C49D7C" w14:textId="0C3172AE" w:rsidR="00B44042" w:rsidRPr="00796127" w:rsidRDefault="006A77B4" w:rsidP="00796127">
      <w:pPr>
        <w:ind w:firstLineChars="200" w:firstLine="420"/>
        <w:rPr>
          <w:rFonts w:ascii="宋体" w:hAnsi="宋体"/>
        </w:rPr>
      </w:pPr>
      <w:r w:rsidRPr="00D7233D">
        <w:rPr>
          <w:rFonts w:ascii="宋体" w:hAnsi="宋体" w:hint="eastAsia"/>
        </w:rPr>
        <w:t>主要面向社区居民，利用自助机器、上门服务等，推出“网上跑、跑在前、帮你跑”</w:t>
      </w:r>
      <w:ins w:id="37" w:author="忠鹏 丁" w:date="2020-12-30T12:49:00Z">
        <w:r w:rsidR="004F13A3">
          <w:rPr>
            <w:rFonts w:ascii="宋体" w:hAnsi="宋体" w:hint="eastAsia"/>
          </w:rPr>
          <w:t>服务</w:t>
        </w:r>
      </w:ins>
      <w:r w:rsidRPr="00D7233D">
        <w:rPr>
          <w:rFonts w:ascii="宋体" w:hAnsi="宋体" w:hint="eastAsia"/>
        </w:rPr>
        <w:t>，效果显著。此外，该调研地点离学校较近，比较方便。</w:t>
      </w:r>
    </w:p>
    <w:p w14:paraId="4EDA879F" w14:textId="3DA5D59D" w:rsidR="00B44042" w:rsidRPr="00FF1B37" w:rsidRDefault="00FF1B37" w:rsidP="00936238">
      <w:pPr>
        <w:pStyle w:val="3"/>
      </w:pPr>
      <w:bookmarkStart w:id="38" w:name="_Toc60515680"/>
      <w:r w:rsidRPr="00FF1B37">
        <w:rPr>
          <w:rFonts w:hint="eastAsia"/>
        </w:rPr>
        <w:t>（</w:t>
      </w:r>
      <w:r w:rsidR="006A77B4" w:rsidRPr="00FF1B37">
        <w:rPr>
          <w:rFonts w:hint="eastAsia"/>
        </w:rPr>
        <w:t>2</w:t>
      </w:r>
      <w:r w:rsidR="006A77B4" w:rsidRPr="00FF1B37">
        <w:rPr>
          <w:rFonts w:hint="eastAsia"/>
        </w:rPr>
        <w:t>）灵隐街道黄龙社区</w:t>
      </w:r>
      <w:bookmarkEnd w:id="38"/>
    </w:p>
    <w:p w14:paraId="3091B5FB" w14:textId="77777777" w:rsidR="00B44042" w:rsidRPr="00D7233D" w:rsidRDefault="006A77B4">
      <w:pPr>
        <w:ind w:firstLineChars="200" w:firstLine="420"/>
        <w:rPr>
          <w:rFonts w:ascii="宋体" w:hAnsi="宋体"/>
        </w:rPr>
      </w:pPr>
      <w:r w:rsidRPr="00D7233D">
        <w:rPr>
          <w:rFonts w:ascii="宋体" w:hAnsi="宋体" w:hint="eastAsia"/>
        </w:rPr>
        <w:t>黄龙社区管辖内有规模较大的黄龙商圈——黄龙商圈灵隐核心区块有商务楼宇</w:t>
      </w:r>
      <w:r w:rsidRPr="00D7233D">
        <w:rPr>
          <w:rFonts w:ascii="宋体" w:hAnsi="宋体"/>
        </w:rPr>
        <w:t>13幢，入驻办公企业1580余家，主导产业为中介服务业、金融科技业、体育文创业等，目前正在积极拥抱数字信息产业，拓展引进相关个性化项目、小而美项目。</w:t>
      </w:r>
    </w:p>
    <w:p w14:paraId="60FF2224" w14:textId="600944B1" w:rsidR="00B44042" w:rsidRDefault="006A77B4">
      <w:pPr>
        <w:ind w:firstLineChars="200" w:firstLine="420"/>
        <w:rPr>
          <w:ins w:id="39" w:author="忠鹏 丁" w:date="2020-12-30T12:50:00Z"/>
          <w:rFonts w:ascii="宋体" w:hAnsi="宋体"/>
        </w:rPr>
      </w:pPr>
      <w:r w:rsidRPr="00D7233D">
        <w:rPr>
          <w:rFonts w:ascii="宋体" w:hAnsi="宋体" w:hint="eastAsia"/>
        </w:rPr>
        <w:t>作为全市首家社保单位业务进楼宇、进商圈，灵隐街道黄龙商圈转变创新服务模式，深化“三个办”——“自主办”“上门办”“现场办”，建设“两中心”——商圈党群服务中心、楼宇企业服务中心，坚持用党建引领“最多跑一次”改革，利用党建</w:t>
      </w:r>
      <w:r w:rsidRPr="00D7233D">
        <w:rPr>
          <w:rFonts w:ascii="宋体" w:hAnsi="宋体"/>
        </w:rPr>
        <w:t>+服务为抓手，进一步完善服务措施，积极推动“最多跑一次”为辖区企业、员工提供更为便捷、快速、优质的服</w:t>
      </w:r>
      <w:r w:rsidRPr="00D7233D">
        <w:rPr>
          <w:rFonts w:ascii="宋体" w:hAnsi="宋体"/>
        </w:rPr>
        <w:lastRenderedPageBreak/>
        <w:t>务，实现真服务、深服务、大服务。</w:t>
      </w:r>
    </w:p>
    <w:p w14:paraId="5E9D1F14" w14:textId="44010375" w:rsidR="004F13A3" w:rsidRPr="00D7233D" w:rsidRDefault="004F13A3">
      <w:pPr>
        <w:ind w:firstLineChars="200" w:firstLine="420"/>
        <w:rPr>
          <w:rFonts w:ascii="宋体" w:hAnsi="宋体"/>
        </w:rPr>
      </w:pPr>
      <w:ins w:id="40" w:author="忠鹏 丁" w:date="2020-12-30T12:50:00Z">
        <w:r>
          <w:rPr>
            <w:rFonts w:ascii="宋体" w:hAnsi="宋体" w:hint="eastAsia"/>
          </w:rPr>
          <w:t>此外，黄龙社区老龄</w:t>
        </w:r>
      </w:ins>
      <w:ins w:id="41" w:author="忠鹏 丁" w:date="2020-12-30T12:51:00Z">
        <w:r>
          <w:rPr>
            <w:rFonts w:ascii="宋体" w:hAnsi="宋体" w:hint="eastAsia"/>
          </w:rPr>
          <w:t>人口</w:t>
        </w:r>
      </w:ins>
      <w:ins w:id="42" w:author="忠鹏 丁" w:date="2020-12-30T12:54:00Z">
        <w:r>
          <w:rPr>
            <w:rFonts w:ascii="宋体" w:hAnsi="宋体" w:hint="eastAsia"/>
          </w:rPr>
          <w:t>众多，</w:t>
        </w:r>
      </w:ins>
      <w:ins w:id="43" w:author="忠鹏 丁" w:date="2020-12-30T12:55:00Z">
        <w:r w:rsidR="000775DA">
          <w:rPr>
            <w:rFonts w:ascii="宋体" w:hAnsi="宋体" w:hint="eastAsia"/>
          </w:rPr>
          <w:t>目前黄龙社区共有常驻人口2</w:t>
        </w:r>
        <w:r w:rsidR="000775DA">
          <w:rPr>
            <w:rFonts w:ascii="宋体" w:hAnsi="宋体"/>
          </w:rPr>
          <w:t>300</w:t>
        </w:r>
        <w:r w:rsidR="000775DA">
          <w:rPr>
            <w:rFonts w:ascii="宋体" w:hAnsi="宋体" w:hint="eastAsia"/>
          </w:rPr>
          <w:t>人，其中老年人2</w:t>
        </w:r>
        <w:r w:rsidR="000775DA">
          <w:rPr>
            <w:rFonts w:ascii="宋体" w:hAnsi="宋体"/>
          </w:rPr>
          <w:t>78</w:t>
        </w:r>
        <w:r w:rsidR="000775DA">
          <w:rPr>
            <w:rFonts w:ascii="宋体" w:hAnsi="宋体" w:hint="eastAsia"/>
          </w:rPr>
          <w:t>人，占比1</w:t>
        </w:r>
        <w:r w:rsidR="000775DA">
          <w:rPr>
            <w:rFonts w:ascii="宋体" w:hAnsi="宋体"/>
          </w:rPr>
          <w:t>2.08</w:t>
        </w:r>
        <w:r w:rsidR="000775DA">
          <w:rPr>
            <w:rFonts w:ascii="宋体" w:hAnsi="宋体" w:hint="eastAsia"/>
          </w:rPr>
          <w:t>%，</w:t>
        </w:r>
      </w:ins>
      <w:ins w:id="44" w:author="忠鹏 丁" w:date="2020-12-30T12:56:00Z">
        <w:r w:rsidR="000775DA">
          <w:rPr>
            <w:rFonts w:ascii="宋体" w:hAnsi="宋体" w:hint="eastAsia"/>
          </w:rPr>
          <w:t>已大大超过人口老龄化标准7%。</w:t>
        </w:r>
      </w:ins>
      <w:ins w:id="45" w:author="忠鹏 丁" w:date="2020-12-30T12:57:00Z">
        <w:r w:rsidR="000775DA">
          <w:rPr>
            <w:rFonts w:ascii="宋体" w:hAnsi="宋体" w:hint="eastAsia"/>
          </w:rPr>
          <w:t>在这种情况下，黄龙社区荣获“</w:t>
        </w:r>
        <w:r w:rsidR="000775DA" w:rsidRPr="000775DA">
          <w:rPr>
            <w:rFonts w:ascii="宋体" w:hAnsi="宋体" w:hint="eastAsia"/>
          </w:rPr>
          <w:t>浙江省老龄工作规范化社区</w:t>
        </w:r>
        <w:r w:rsidR="000775DA">
          <w:rPr>
            <w:rFonts w:ascii="宋体" w:hAnsi="宋体" w:hint="eastAsia"/>
          </w:rPr>
          <w:t>”。</w:t>
        </w:r>
      </w:ins>
    </w:p>
    <w:p w14:paraId="0CBD2F84" w14:textId="5636B338" w:rsidR="00B44042" w:rsidRPr="00D7233D" w:rsidRDefault="006A77B4" w:rsidP="00796127">
      <w:pPr>
        <w:ind w:firstLineChars="200" w:firstLine="420"/>
        <w:rPr>
          <w:rFonts w:ascii="宋体" w:hAnsi="宋体"/>
        </w:rPr>
      </w:pPr>
      <w:r w:rsidRPr="00D7233D">
        <w:rPr>
          <w:rFonts w:ascii="宋体" w:hAnsi="宋体" w:hint="eastAsia"/>
        </w:rPr>
        <w:t>因此对黄龙社区的“跑改”采访有利于了解面向商圈</w:t>
      </w:r>
      <w:ins w:id="46" w:author="忠鹏 丁" w:date="2020-12-30T12:57:00Z">
        <w:r w:rsidR="000775DA">
          <w:rPr>
            <w:rFonts w:ascii="宋体" w:hAnsi="宋体" w:hint="eastAsia"/>
          </w:rPr>
          <w:t>和老年人</w:t>
        </w:r>
      </w:ins>
      <w:r w:rsidRPr="00D7233D">
        <w:rPr>
          <w:rFonts w:ascii="宋体" w:hAnsi="宋体" w:hint="eastAsia"/>
        </w:rPr>
        <w:t>的“跑改”情况。</w:t>
      </w:r>
    </w:p>
    <w:p w14:paraId="50D48882" w14:textId="14EB302E" w:rsidR="00B44042" w:rsidRPr="00FF1B37" w:rsidRDefault="00FF1B37" w:rsidP="00936238">
      <w:pPr>
        <w:pStyle w:val="3"/>
      </w:pPr>
      <w:bookmarkStart w:id="47" w:name="_Toc60515681"/>
      <w:r w:rsidRPr="00FF1B37">
        <w:rPr>
          <w:rFonts w:hint="eastAsia"/>
        </w:rPr>
        <w:t>（</w:t>
      </w:r>
      <w:r w:rsidR="006A77B4" w:rsidRPr="00FF1B37">
        <w:rPr>
          <w:rFonts w:hint="eastAsia"/>
        </w:rPr>
        <w:t>3</w:t>
      </w:r>
      <w:r w:rsidR="006A77B4" w:rsidRPr="00FF1B37">
        <w:rPr>
          <w:rFonts w:hint="eastAsia"/>
        </w:rPr>
        <w:t>）灵隐街道采访群众</w:t>
      </w:r>
      <w:bookmarkEnd w:id="47"/>
    </w:p>
    <w:p w14:paraId="1C36E9E2" w14:textId="30BD6CDC" w:rsidR="00B44042" w:rsidRPr="00D7233D" w:rsidRDefault="006A77B4" w:rsidP="00796127">
      <w:pPr>
        <w:ind w:firstLineChars="200" w:firstLine="420"/>
        <w:rPr>
          <w:rFonts w:ascii="宋体" w:hAnsi="宋体"/>
        </w:rPr>
      </w:pPr>
      <w:r w:rsidRPr="00D7233D">
        <w:rPr>
          <w:rFonts w:ascii="宋体" w:hAnsi="宋体" w:hint="eastAsia"/>
        </w:rPr>
        <w:t>在黄龙社区附近对</w:t>
      </w:r>
      <w:r w:rsidRPr="00D7233D">
        <w:rPr>
          <w:rFonts w:ascii="宋体" w:hAnsi="宋体"/>
        </w:rPr>
        <w:t>4-5位群众进行现场采访，通过面对面对话的形式切身了解群众对于“跑改”的正负反馈与认识程度，并获取存在的问题与建议。</w:t>
      </w:r>
    </w:p>
    <w:p w14:paraId="01B733BC" w14:textId="1DA41946" w:rsidR="00B44042" w:rsidRPr="00FF1B37" w:rsidRDefault="00FF1B37" w:rsidP="00936238">
      <w:pPr>
        <w:pStyle w:val="3"/>
      </w:pPr>
      <w:bookmarkStart w:id="48" w:name="_Toc60515682"/>
      <w:r w:rsidRPr="00FF1B37">
        <w:rPr>
          <w:rFonts w:hint="eastAsia"/>
        </w:rPr>
        <w:t>（</w:t>
      </w:r>
      <w:r w:rsidR="006A77B4" w:rsidRPr="00FF1B37">
        <w:rPr>
          <w:rFonts w:hint="eastAsia"/>
        </w:rPr>
        <w:t>4</w:t>
      </w:r>
      <w:r w:rsidR="006A77B4" w:rsidRPr="00FF1B37">
        <w:rPr>
          <w:rFonts w:hint="eastAsia"/>
        </w:rPr>
        <w:t>）线上问卷调查对象</w:t>
      </w:r>
      <w:bookmarkEnd w:id="48"/>
    </w:p>
    <w:p w14:paraId="6C486259" w14:textId="0B86D8D8" w:rsidR="00B44042" w:rsidRPr="00D7233D" w:rsidRDefault="006A77B4">
      <w:pPr>
        <w:ind w:firstLineChars="200" w:firstLine="420"/>
        <w:rPr>
          <w:rFonts w:ascii="宋体" w:hAnsi="宋体"/>
        </w:rPr>
      </w:pPr>
      <w:r w:rsidRPr="00D7233D">
        <w:rPr>
          <w:rFonts w:ascii="宋体" w:hAnsi="宋体" w:hint="eastAsia"/>
        </w:rPr>
        <w:t>样本问卷量为95。通过线上由学生群体推广问卷，旨在更加全面地了解杭州市乃至浙江省（问卷反馈结果中含少量浙江省其他市的样本）</w:t>
      </w:r>
      <w:r w:rsidR="00796127">
        <w:rPr>
          <w:rFonts w:ascii="宋体" w:hAnsi="宋体" w:hint="eastAsia"/>
        </w:rPr>
        <w:t>的</w:t>
      </w:r>
      <w:r w:rsidRPr="00D7233D">
        <w:rPr>
          <w:rFonts w:ascii="宋体" w:hAnsi="宋体" w:hint="eastAsia"/>
        </w:rPr>
        <w:t>群众对于“跑改”的反馈情况，同时由于近半数样本来自学生，也</w:t>
      </w:r>
      <w:ins w:id="49" w:author="忠鹏 丁" w:date="2020-12-30T12:58:00Z">
        <w:r w:rsidR="00D453FB">
          <w:rPr>
            <w:rFonts w:ascii="宋体" w:hAnsi="宋体" w:hint="eastAsia"/>
          </w:rPr>
          <w:t>可以</w:t>
        </w:r>
      </w:ins>
      <w:r w:rsidRPr="00D7233D">
        <w:rPr>
          <w:rFonts w:ascii="宋体" w:hAnsi="宋体" w:hint="eastAsia"/>
        </w:rPr>
        <w:t>了解大学生群体内对于“跑改”的认识。</w:t>
      </w:r>
    </w:p>
    <w:p w14:paraId="2FF1F33C" w14:textId="299EE68B" w:rsidR="00B44042" w:rsidRPr="00FF1B37" w:rsidRDefault="00C43D46" w:rsidP="00936238">
      <w:pPr>
        <w:pStyle w:val="2"/>
      </w:pPr>
      <w:bookmarkStart w:id="50" w:name="_Toc60515683"/>
      <w:r>
        <w:rPr>
          <w:rFonts w:hint="eastAsia"/>
        </w:rPr>
        <w:t>4</w:t>
      </w:r>
      <w:r w:rsidR="00FF1B37" w:rsidRPr="00FF1B37">
        <w:rPr>
          <w:rFonts w:hint="eastAsia"/>
        </w:rPr>
        <w:t>、</w:t>
      </w:r>
      <w:r w:rsidR="006A77B4" w:rsidRPr="00FF1B37">
        <w:rPr>
          <w:rFonts w:hint="eastAsia"/>
        </w:rPr>
        <w:t>前期准备</w:t>
      </w:r>
      <w:bookmarkEnd w:id="50"/>
    </w:p>
    <w:p w14:paraId="700D1BC9" w14:textId="49A70FCC" w:rsidR="00B44042" w:rsidRPr="00FF1B37" w:rsidRDefault="006A77B4" w:rsidP="00FF1B37">
      <w:pPr>
        <w:pStyle w:val="a3"/>
        <w:numPr>
          <w:ilvl w:val="0"/>
          <w:numId w:val="2"/>
        </w:numPr>
        <w:ind w:firstLineChars="0"/>
        <w:rPr>
          <w:rFonts w:ascii="宋体" w:hAnsi="宋体"/>
        </w:rPr>
      </w:pPr>
      <w:r w:rsidRPr="00FF1B37">
        <w:rPr>
          <w:rFonts w:ascii="宋体" w:hAnsi="宋体"/>
        </w:rPr>
        <w:t>讨论并制定采访议程</w:t>
      </w:r>
    </w:p>
    <w:p w14:paraId="41EFE9CD" w14:textId="2915D49C" w:rsidR="00B44042" w:rsidRPr="00FF1B37" w:rsidRDefault="006A77B4" w:rsidP="00FF1B37">
      <w:pPr>
        <w:pStyle w:val="a3"/>
        <w:numPr>
          <w:ilvl w:val="0"/>
          <w:numId w:val="2"/>
        </w:numPr>
        <w:ind w:firstLineChars="0"/>
        <w:rPr>
          <w:rFonts w:ascii="宋体" w:hAnsi="宋体"/>
        </w:rPr>
      </w:pPr>
      <w:r w:rsidRPr="00FF1B37">
        <w:rPr>
          <w:rFonts w:ascii="宋体" w:hAnsi="宋体" w:hint="eastAsia"/>
        </w:rPr>
        <w:t>提前联系玉泉社区、黄龙社区的工作人员，确定采访时间与要求，并告知采访议程</w:t>
      </w:r>
    </w:p>
    <w:p w14:paraId="2BE93A03" w14:textId="699A1780" w:rsidR="00B44042" w:rsidRPr="00FF1B37" w:rsidRDefault="006A77B4" w:rsidP="00FF1B37">
      <w:pPr>
        <w:pStyle w:val="a3"/>
        <w:numPr>
          <w:ilvl w:val="0"/>
          <w:numId w:val="2"/>
        </w:numPr>
        <w:ind w:firstLineChars="0"/>
        <w:rPr>
          <w:rFonts w:ascii="宋体" w:hAnsi="宋体"/>
        </w:rPr>
      </w:pPr>
      <w:r w:rsidRPr="00FF1B37">
        <w:rPr>
          <w:rFonts w:ascii="宋体" w:hAnsi="宋体" w:hint="eastAsia"/>
        </w:rPr>
        <w:t>讨论并确定采访稿（分三类对象——主任、居委与群众）</w:t>
      </w:r>
    </w:p>
    <w:p w14:paraId="2D634514" w14:textId="108B6A03" w:rsidR="00B44042" w:rsidRPr="00FF1B37" w:rsidRDefault="006A77B4" w:rsidP="00FF1B37">
      <w:pPr>
        <w:pStyle w:val="a3"/>
        <w:numPr>
          <w:ilvl w:val="0"/>
          <w:numId w:val="2"/>
        </w:numPr>
        <w:ind w:firstLineChars="0"/>
        <w:rPr>
          <w:rFonts w:ascii="宋体" w:hAnsi="宋体"/>
        </w:rPr>
      </w:pPr>
      <w:r w:rsidRPr="00FF1B37">
        <w:rPr>
          <w:rFonts w:ascii="宋体" w:hAnsi="宋体" w:hint="eastAsia"/>
        </w:rPr>
        <w:t>讨论并制作线上问卷</w:t>
      </w:r>
    </w:p>
    <w:p w14:paraId="545DEEC0" w14:textId="0936F4E8" w:rsidR="00B44042" w:rsidRPr="00FF1B37" w:rsidRDefault="00C43D46" w:rsidP="00936238">
      <w:pPr>
        <w:pStyle w:val="2"/>
      </w:pPr>
      <w:bookmarkStart w:id="51" w:name="_Toc60515684"/>
      <w:r>
        <w:rPr>
          <w:rFonts w:hint="eastAsia"/>
        </w:rPr>
        <w:t>5</w:t>
      </w:r>
      <w:r w:rsidR="00FF1B37" w:rsidRPr="00FF1B37">
        <w:rPr>
          <w:rFonts w:hint="eastAsia"/>
        </w:rPr>
        <w:t>、</w:t>
      </w:r>
      <w:r w:rsidR="006A77B4" w:rsidRPr="00FF1B37">
        <w:rPr>
          <w:rFonts w:hint="eastAsia"/>
        </w:rPr>
        <w:t>人员分工</w:t>
      </w:r>
      <w:bookmarkEnd w:id="51"/>
    </w:p>
    <w:p w14:paraId="329D1777" w14:textId="2ED6DAD7" w:rsidR="00B44042" w:rsidRPr="00FF1B37" w:rsidRDefault="00FF1B37" w:rsidP="00936238">
      <w:pPr>
        <w:pStyle w:val="3"/>
      </w:pPr>
      <w:bookmarkStart w:id="52" w:name="_Toc60515685"/>
      <w:r w:rsidRPr="00FF1B37">
        <w:rPr>
          <w:rFonts w:hint="eastAsia"/>
        </w:rPr>
        <w:t>（</w:t>
      </w:r>
      <w:r w:rsidR="006A77B4" w:rsidRPr="00FF1B37">
        <w:t>1</w:t>
      </w:r>
      <w:r w:rsidR="006A77B4" w:rsidRPr="00FF1B37">
        <w:t>）赴灵隐街道玉泉社区采访主任</w:t>
      </w:r>
      <w:r w:rsidR="006A77B4" w:rsidRPr="00FF1B37">
        <w:t>&amp;</w:t>
      </w:r>
      <w:r w:rsidR="006A77B4" w:rsidRPr="00FF1B37">
        <w:t>居委</w:t>
      </w:r>
      <w:bookmarkEnd w:id="52"/>
    </w:p>
    <w:p w14:paraId="4F99F04B" w14:textId="77777777" w:rsidR="00B44042" w:rsidRPr="00D7233D" w:rsidRDefault="006A77B4">
      <w:pPr>
        <w:ind w:firstLine="420"/>
        <w:rPr>
          <w:rFonts w:ascii="宋体" w:hAnsi="宋体"/>
        </w:rPr>
      </w:pPr>
      <w:r w:rsidRPr="00D7233D">
        <w:rPr>
          <w:rFonts w:ascii="宋体" w:hAnsi="宋体" w:hint="eastAsia"/>
        </w:rPr>
        <w:t>六位同学——沈乐明</w:t>
      </w:r>
      <w:r w:rsidRPr="00D7233D">
        <w:rPr>
          <w:rFonts w:ascii="宋体" w:hAnsi="宋体"/>
        </w:rPr>
        <w:t xml:space="preserve"> 陈川 石蒙 丁忠鹏 杨凌霄 刘伟</w:t>
      </w:r>
    </w:p>
    <w:p w14:paraId="5FA452B3" w14:textId="77777777" w:rsidR="00B44042" w:rsidRPr="00D7233D" w:rsidRDefault="006A77B4">
      <w:pPr>
        <w:ind w:firstLine="420"/>
        <w:rPr>
          <w:rFonts w:ascii="宋体" w:hAnsi="宋体"/>
        </w:rPr>
      </w:pPr>
      <w:r w:rsidRPr="00D7233D">
        <w:rPr>
          <w:rFonts w:ascii="宋体" w:hAnsi="宋体" w:hint="eastAsia"/>
        </w:rPr>
        <w:t>分别设有记录员、摄影员。</w:t>
      </w:r>
    </w:p>
    <w:p w14:paraId="3E05749E" w14:textId="03963350" w:rsidR="00B44042" w:rsidRPr="00FF1B37" w:rsidRDefault="00FF1B37" w:rsidP="00936238">
      <w:pPr>
        <w:pStyle w:val="3"/>
      </w:pPr>
      <w:bookmarkStart w:id="53" w:name="_Toc60515686"/>
      <w:r w:rsidRPr="00FF1B37">
        <w:rPr>
          <w:rFonts w:hint="eastAsia"/>
        </w:rPr>
        <w:lastRenderedPageBreak/>
        <w:t>（</w:t>
      </w:r>
      <w:r w:rsidR="006A77B4" w:rsidRPr="00FF1B37">
        <w:t>2</w:t>
      </w:r>
      <w:r w:rsidR="006A77B4" w:rsidRPr="00FF1B37">
        <w:t>）赴灵隐街道黄龙社区采访主任</w:t>
      </w:r>
      <w:bookmarkEnd w:id="53"/>
    </w:p>
    <w:p w14:paraId="7257B833" w14:textId="77777777" w:rsidR="00B44042" w:rsidRPr="00FF1B37" w:rsidRDefault="006A77B4">
      <w:pPr>
        <w:ind w:firstLine="420"/>
        <w:rPr>
          <w:rFonts w:ascii="宋体" w:hAnsi="宋体"/>
        </w:rPr>
      </w:pPr>
      <w:r w:rsidRPr="00FF1B37">
        <w:rPr>
          <w:rFonts w:ascii="宋体" w:hAnsi="宋体" w:hint="eastAsia"/>
        </w:rPr>
        <w:t>两位同学——毕予然</w:t>
      </w:r>
      <w:r w:rsidRPr="00FF1B37">
        <w:rPr>
          <w:rFonts w:ascii="宋体" w:hAnsi="宋体"/>
        </w:rPr>
        <w:t xml:space="preserve"> 王子腾</w:t>
      </w:r>
    </w:p>
    <w:p w14:paraId="2A425E76" w14:textId="343B494C" w:rsidR="00B44042" w:rsidRPr="00FF1B37" w:rsidRDefault="00FF1B37" w:rsidP="00936238">
      <w:pPr>
        <w:pStyle w:val="3"/>
      </w:pPr>
      <w:bookmarkStart w:id="54" w:name="_Toc60515687"/>
      <w:r w:rsidRPr="00FF1B37">
        <w:rPr>
          <w:rFonts w:hint="eastAsia"/>
        </w:rPr>
        <w:t>（</w:t>
      </w:r>
      <w:r w:rsidR="006A77B4" w:rsidRPr="00FF1B37">
        <w:t>3</w:t>
      </w:r>
      <w:r w:rsidR="006A77B4" w:rsidRPr="00FF1B37">
        <w:t>）灵隐街道街头采访群众</w:t>
      </w:r>
      <w:bookmarkEnd w:id="54"/>
    </w:p>
    <w:p w14:paraId="4F2E97ED" w14:textId="71486BB6" w:rsidR="00B44042" w:rsidRPr="00D7233D" w:rsidRDefault="006A77B4">
      <w:pPr>
        <w:ind w:firstLine="420"/>
        <w:rPr>
          <w:rFonts w:ascii="宋体" w:hAnsi="宋体"/>
        </w:rPr>
      </w:pPr>
      <w:r w:rsidRPr="00D7233D">
        <w:rPr>
          <w:rFonts w:ascii="宋体" w:hAnsi="宋体" w:hint="eastAsia"/>
        </w:rPr>
        <w:t>两位同学——张溢</w:t>
      </w:r>
      <w:r w:rsidR="00C43D46">
        <w:rPr>
          <w:rFonts w:ascii="宋体" w:hAnsi="宋体" w:hint="eastAsia"/>
        </w:rPr>
        <w:t xml:space="preserve">弛 </w:t>
      </w:r>
      <w:r w:rsidRPr="00D7233D">
        <w:rPr>
          <w:rFonts w:ascii="宋体" w:hAnsi="宋体"/>
        </w:rPr>
        <w:t>赵洋</w:t>
      </w:r>
    </w:p>
    <w:p w14:paraId="49874EBE" w14:textId="6177BC27" w:rsidR="00B44042" w:rsidRPr="00FF1B37" w:rsidRDefault="00FF1B37" w:rsidP="00936238">
      <w:pPr>
        <w:pStyle w:val="3"/>
      </w:pPr>
      <w:bookmarkStart w:id="55" w:name="_Toc60515688"/>
      <w:r w:rsidRPr="00FF1B37">
        <w:rPr>
          <w:rFonts w:hint="eastAsia"/>
        </w:rPr>
        <w:t>（</w:t>
      </w:r>
      <w:r w:rsidR="006A77B4" w:rsidRPr="00FF1B37">
        <w:t>4</w:t>
      </w:r>
      <w:r w:rsidR="006A77B4" w:rsidRPr="00FF1B37">
        <w:t>）线上问卷调查</w:t>
      </w:r>
      <w:bookmarkEnd w:id="55"/>
    </w:p>
    <w:p w14:paraId="7FA17BC1" w14:textId="475D0A24" w:rsidR="00FF1B37" w:rsidRDefault="006A77B4" w:rsidP="00796127">
      <w:pPr>
        <w:ind w:firstLine="420"/>
        <w:rPr>
          <w:rFonts w:ascii="宋体" w:hAnsi="宋体"/>
        </w:rPr>
      </w:pPr>
      <w:r w:rsidRPr="00D7233D">
        <w:rPr>
          <w:rFonts w:ascii="宋体" w:hAnsi="宋体" w:hint="eastAsia"/>
        </w:rPr>
        <w:t>两位同学——张琦</w:t>
      </w:r>
      <w:r w:rsidRPr="00D7233D">
        <w:rPr>
          <w:rFonts w:ascii="宋体" w:hAnsi="宋体"/>
        </w:rPr>
        <w:t xml:space="preserve"> 林鹤鸣</w:t>
      </w:r>
    </w:p>
    <w:p w14:paraId="62174513" w14:textId="575AEFAD" w:rsidR="00FF1B37" w:rsidRDefault="00FF1B37" w:rsidP="00936238">
      <w:pPr>
        <w:pStyle w:val="1"/>
      </w:pPr>
      <w:bookmarkStart w:id="56" w:name="_Toc60515689"/>
      <w:r>
        <w:rPr>
          <w:rFonts w:hint="eastAsia"/>
        </w:rPr>
        <w:t>三、</w:t>
      </w:r>
      <w:r w:rsidRPr="00FF1B37">
        <w:rPr>
          <w:rFonts w:hint="eastAsia"/>
        </w:rPr>
        <w:t>“最多跑一次”新举措</w:t>
      </w:r>
      <w:bookmarkEnd w:id="56"/>
    </w:p>
    <w:p w14:paraId="56A9AF91" w14:textId="39FBFDB7" w:rsidR="00796127" w:rsidRPr="00796127" w:rsidRDefault="00796127" w:rsidP="004B298D">
      <w:pPr>
        <w:ind w:firstLineChars="200" w:firstLine="420"/>
      </w:pPr>
      <w:r>
        <w:rPr>
          <w:rFonts w:hint="eastAsia"/>
        </w:rPr>
        <w:t>我们根据从灵隐街道的实地调研与面对面采访获取的一手资料，并结合杭州市“最多跑一次”的政府工作报告，发现近年来“最多跑一次”</w:t>
      </w:r>
      <w:ins w:id="57" w:author="忠鹏 丁" w:date="2020-12-30T12:59:00Z">
        <w:r w:rsidR="00D453FB">
          <w:rPr>
            <w:rFonts w:hint="eastAsia"/>
          </w:rPr>
          <w:t>已经</w:t>
        </w:r>
      </w:ins>
      <w:r>
        <w:rPr>
          <w:rFonts w:hint="eastAsia"/>
        </w:rPr>
        <w:t>发展到</w:t>
      </w:r>
      <w:ins w:id="58" w:author="忠鹏 丁" w:date="2020-12-30T12:59:00Z">
        <w:r w:rsidR="00D453FB">
          <w:rPr>
            <w:rFonts w:hint="eastAsia"/>
          </w:rPr>
          <w:t>了</w:t>
        </w:r>
      </w:ins>
      <w:r>
        <w:rPr>
          <w:rFonts w:hint="eastAsia"/>
        </w:rPr>
        <w:t>一个新的阶段，</w:t>
      </w:r>
      <w:r w:rsidR="004B298D">
        <w:rPr>
          <w:rFonts w:hint="eastAsia"/>
        </w:rPr>
        <w:t>在大方向与原则不变的情况下</w:t>
      </w:r>
      <w:r>
        <w:rPr>
          <w:rFonts w:hint="eastAsia"/>
        </w:rPr>
        <w:t>有了许多创新的举措</w:t>
      </w:r>
      <w:r w:rsidR="004B298D">
        <w:rPr>
          <w:rFonts w:hint="eastAsia"/>
        </w:rPr>
        <w:t>，并取得了显著的效果。下面我们将分为四个部分来阐述。</w:t>
      </w:r>
      <w:r w:rsidR="004B298D">
        <w:rPr>
          <w:rFonts w:hint="eastAsia"/>
        </w:rPr>
        <w:t xml:space="preserve"> </w:t>
      </w:r>
    </w:p>
    <w:p w14:paraId="322C01B3" w14:textId="765A7485" w:rsidR="00FF1B37" w:rsidRDefault="00936238" w:rsidP="00936238">
      <w:pPr>
        <w:pStyle w:val="2"/>
      </w:pPr>
      <w:bookmarkStart w:id="59" w:name="_Toc60515690"/>
      <w:r>
        <w:rPr>
          <w:rFonts w:hint="eastAsia"/>
        </w:rPr>
        <w:t>1</w:t>
      </w:r>
      <w:r>
        <w:rPr>
          <w:rFonts w:hint="eastAsia"/>
        </w:rPr>
        <w:t>、</w:t>
      </w:r>
      <w:r w:rsidR="00FF1B37" w:rsidRPr="00FF1B37">
        <w:rPr>
          <w:rFonts w:hint="eastAsia"/>
        </w:rPr>
        <w:t>简政放权，高效办理</w:t>
      </w:r>
      <w:bookmarkEnd w:id="59"/>
    </w:p>
    <w:p w14:paraId="666E37AE" w14:textId="282DACD9"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简政放权，高效办理</w:t>
      </w:r>
      <w:del w:id="60" w:author="忠鹏 丁" w:date="2020-12-30T12:59:00Z">
        <w:r w:rsidRPr="00584B6E" w:rsidDel="00D453FB">
          <w:rPr>
            <w:rFonts w:ascii="宋体" w:hAnsi="宋体" w:cs="Times New Roman" w:hint="eastAsia"/>
            <w:szCs w:val="21"/>
          </w:rPr>
          <w:delText>。</w:delText>
        </w:r>
      </w:del>
      <w:ins w:id="61" w:author="忠鹏 丁" w:date="2020-12-30T12:59:00Z">
        <w:r w:rsidR="00D453FB">
          <w:rPr>
            <w:rFonts w:ascii="宋体" w:hAnsi="宋体" w:cs="Times New Roman" w:hint="eastAsia"/>
            <w:szCs w:val="21"/>
          </w:rPr>
          <w:t>，</w:t>
        </w:r>
      </w:ins>
      <w:r w:rsidRPr="00584B6E">
        <w:rPr>
          <w:rFonts w:ascii="宋体" w:hAnsi="宋体" w:cs="Times New Roman" w:hint="eastAsia"/>
          <w:szCs w:val="21"/>
        </w:rPr>
        <w:t>顾名思义，其内涵便是将权力下放到基层，方便群众办事，同时也要提高行政部门的办事效率，通过改进办事流程、优化运行模式、简化材料等方法，实现</w:t>
      </w:r>
      <w:r w:rsidRPr="00584B6E">
        <w:rPr>
          <w:rFonts w:ascii="等线" w:hAnsi="等线" w:cs="Times New Roman" w:hint="eastAsia"/>
          <w:szCs w:val="21"/>
        </w:rPr>
        <w:t>“最多跑一次”的目的，提升群众的办事体验和满意度。该改革通过</w:t>
      </w:r>
      <w:r w:rsidRPr="00584B6E">
        <w:rPr>
          <w:rFonts w:ascii="宋体" w:hAnsi="宋体" w:cs="Times New Roman" w:hint="eastAsia"/>
          <w:szCs w:val="21"/>
        </w:rPr>
        <w:t>理顺规划审批程序，进一步明确城乡规划委员会、办公会和业务会各个会议的审议内容和重点，调整项目层级审批管理范围，从而提高审批效率。通过优化规划审批服务，推行一次性告知、阶段性走访、现场办公、提前介入、方案预审等措施，</w:t>
      </w:r>
      <w:del w:id="62" w:author="忠鹏 丁" w:date="2020-12-30T13:00:00Z">
        <w:r w:rsidRPr="00584B6E" w:rsidDel="00D453FB">
          <w:rPr>
            <w:rFonts w:ascii="宋体" w:hAnsi="宋体" w:cs="Times New Roman" w:hint="eastAsia"/>
            <w:szCs w:val="21"/>
          </w:rPr>
          <w:delText>从而</w:delText>
        </w:r>
      </w:del>
      <w:r w:rsidRPr="00584B6E">
        <w:rPr>
          <w:rFonts w:ascii="宋体" w:hAnsi="宋体" w:cs="Times New Roman" w:hint="eastAsia"/>
          <w:szCs w:val="21"/>
        </w:rPr>
        <w:t>从</w:t>
      </w:r>
      <w:r w:rsidRPr="00584B6E">
        <w:rPr>
          <w:rFonts w:ascii="等线" w:hAnsi="等线" w:cs="Times New Roman" w:hint="eastAsia"/>
          <w:szCs w:val="21"/>
        </w:rPr>
        <w:t>“</w:t>
      </w:r>
      <w:r w:rsidRPr="00584B6E">
        <w:rPr>
          <w:rFonts w:ascii="宋体" w:hAnsi="宋体" w:cs="Times New Roman" w:hint="eastAsia"/>
          <w:szCs w:val="21"/>
        </w:rPr>
        <w:t>被动服务</w:t>
      </w:r>
      <w:r w:rsidRPr="00584B6E">
        <w:rPr>
          <w:rFonts w:ascii="等线" w:eastAsia="等线" w:hAnsi="等线" w:cs="Times New Roman" w:hint="eastAsia"/>
          <w:szCs w:val="21"/>
        </w:rPr>
        <w:t>”</w:t>
      </w:r>
      <w:r w:rsidRPr="00584B6E">
        <w:rPr>
          <w:rFonts w:ascii="宋体" w:hAnsi="宋体" w:cs="Times New Roman" w:hint="eastAsia"/>
          <w:szCs w:val="21"/>
        </w:rPr>
        <w:t>转变为</w:t>
      </w:r>
      <w:r w:rsidRPr="00584B6E">
        <w:rPr>
          <w:rFonts w:ascii="等线" w:hAnsi="等线" w:cs="Times New Roman" w:hint="eastAsia"/>
          <w:szCs w:val="21"/>
        </w:rPr>
        <w:t>“</w:t>
      </w:r>
      <w:r w:rsidRPr="00584B6E">
        <w:rPr>
          <w:rFonts w:ascii="宋体" w:hAnsi="宋体" w:cs="Times New Roman" w:hint="eastAsia"/>
          <w:szCs w:val="21"/>
        </w:rPr>
        <w:t>主动跟踪服务</w:t>
      </w:r>
      <w:r w:rsidRPr="00584B6E">
        <w:rPr>
          <w:rFonts w:ascii="等线" w:eastAsia="等线" w:hAnsi="等线" w:cs="Times New Roman" w:hint="eastAsia"/>
          <w:szCs w:val="21"/>
        </w:rPr>
        <w:t>”</w:t>
      </w:r>
      <w:r w:rsidRPr="00584B6E">
        <w:rPr>
          <w:rFonts w:ascii="宋体" w:hAnsi="宋体" w:cs="Times New Roman" w:hint="eastAsia"/>
          <w:szCs w:val="21"/>
        </w:rPr>
        <w:t>。在对灵隐街道办事处主任的采访中我们得知，在实行</w:t>
      </w:r>
      <w:r w:rsidRPr="00584B6E">
        <w:rPr>
          <w:rFonts w:ascii="等线" w:hAnsi="等线" w:cs="Times New Roman" w:hint="eastAsia"/>
          <w:szCs w:val="21"/>
        </w:rPr>
        <w:t>“最多跑一次”改革后，办事处的办事流程更加标准、信息资料需求更加明确，真正做到了即使是从未接触过办理事务的群众也可以轻松进行办理。</w:t>
      </w:r>
    </w:p>
    <w:p w14:paraId="2D5B0AE5"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该举措的成果可以用</w:t>
      </w:r>
      <w:r w:rsidRPr="00D453FB">
        <w:rPr>
          <w:rFonts w:ascii="宋体" w:hAnsi="宋体" w:cs="Times New Roman" w:hint="eastAsia"/>
          <w:b/>
          <w:bCs/>
          <w:szCs w:val="21"/>
        </w:rPr>
        <w:t>三个</w:t>
      </w:r>
      <w:r w:rsidRPr="00D453FB">
        <w:rPr>
          <w:rFonts w:ascii="等线" w:hAnsi="等线" w:cs="Times New Roman" w:hint="eastAsia"/>
          <w:b/>
          <w:bCs/>
          <w:szCs w:val="21"/>
        </w:rPr>
        <w:t>“</w:t>
      </w:r>
      <w:r w:rsidRPr="00D453FB">
        <w:rPr>
          <w:rFonts w:ascii="宋体" w:hAnsi="宋体" w:cs="Times New Roman" w:hint="eastAsia"/>
          <w:b/>
          <w:bCs/>
          <w:szCs w:val="21"/>
        </w:rPr>
        <w:t>一</w:t>
      </w:r>
      <w:r w:rsidRPr="00D453FB">
        <w:rPr>
          <w:rFonts w:ascii="等线" w:eastAsia="等线" w:hAnsi="等线" w:cs="Times New Roman" w:hint="eastAsia"/>
          <w:b/>
          <w:bCs/>
          <w:szCs w:val="21"/>
        </w:rPr>
        <w:t>”</w:t>
      </w:r>
      <w:r w:rsidRPr="00584B6E">
        <w:rPr>
          <w:rFonts w:ascii="宋体" w:hAnsi="宋体" w:cs="Times New Roman" w:hint="eastAsia"/>
          <w:szCs w:val="21"/>
        </w:rPr>
        <w:t>来概括，即</w:t>
      </w:r>
      <w:r w:rsidRPr="00584B6E">
        <w:rPr>
          <w:rFonts w:ascii="等线" w:eastAsia="等线" w:hAnsi="等线" w:cs="Times New Roman" w:hint="eastAsia"/>
          <w:szCs w:val="21"/>
        </w:rPr>
        <w:t>“</w:t>
      </w:r>
      <w:r w:rsidRPr="00584B6E">
        <w:rPr>
          <w:rFonts w:ascii="宋体" w:hAnsi="宋体" w:cs="Times New Roman" w:hint="eastAsia"/>
          <w:szCs w:val="21"/>
        </w:rPr>
        <w:t>一个窗口受理、一站式办结、一条龙服务</w:t>
      </w:r>
      <w:r w:rsidRPr="00584B6E">
        <w:rPr>
          <w:rFonts w:ascii="等线" w:eastAsia="等线" w:hAnsi="等线" w:cs="Times New Roman" w:hint="eastAsia"/>
          <w:szCs w:val="21"/>
        </w:rPr>
        <w:t>”</w:t>
      </w:r>
      <w:r w:rsidRPr="00584B6E">
        <w:rPr>
          <w:rFonts w:ascii="宋体" w:hAnsi="宋体" w:cs="Times New Roman" w:hint="eastAsia"/>
          <w:szCs w:val="21"/>
        </w:rPr>
        <w:t>。</w:t>
      </w:r>
    </w:p>
    <w:p w14:paraId="18BDB043" w14:textId="288C5751" w:rsidR="00584B6E" w:rsidRPr="00584B6E" w:rsidRDefault="00584B6E" w:rsidP="00584B6E">
      <w:pPr>
        <w:ind w:firstLine="420"/>
        <w:rPr>
          <w:rFonts w:ascii="等线" w:hAnsi="等线" w:cs="Times New Roman"/>
          <w:szCs w:val="21"/>
        </w:rPr>
      </w:pPr>
      <w:r w:rsidRPr="00584B6E">
        <w:rPr>
          <w:rFonts w:ascii="等线" w:hAnsi="等线" w:cs="Times New Roman" w:hint="eastAsia"/>
          <w:szCs w:val="21"/>
        </w:rPr>
        <w:lastRenderedPageBreak/>
        <w:t>“</w:t>
      </w:r>
      <w:r w:rsidRPr="00584B6E">
        <w:rPr>
          <w:rFonts w:ascii="宋体" w:hAnsi="宋体" w:cs="Times New Roman" w:hint="eastAsia"/>
          <w:szCs w:val="21"/>
        </w:rPr>
        <w:t>一个窗口受理</w:t>
      </w:r>
      <w:r w:rsidRPr="00584B6E">
        <w:rPr>
          <w:rFonts w:ascii="等线" w:hAnsi="等线" w:cs="Times New Roman" w:hint="eastAsia"/>
          <w:szCs w:val="21"/>
        </w:rPr>
        <w:t>”</w:t>
      </w:r>
      <w:r w:rsidRPr="00584B6E">
        <w:rPr>
          <w:rFonts w:ascii="宋体" w:hAnsi="宋体" w:cs="Times New Roman" w:hint="eastAsia"/>
          <w:szCs w:val="21"/>
        </w:rPr>
        <w:t>得益于受办分离等运行模式的推行，群众在办理各类事项时都只需要去到综合受理窗口，由综合受理窗口按责转交给后台的有关部门办理</w:t>
      </w:r>
      <w:del w:id="63" w:author="忠鹏 丁" w:date="2020-12-30T13:01:00Z">
        <w:r w:rsidRPr="00584B6E" w:rsidDel="00D453FB">
          <w:rPr>
            <w:rFonts w:ascii="等线" w:eastAsia="等线" w:hAnsi="等线" w:cs="Times New Roman" w:hint="eastAsia"/>
            <w:szCs w:val="21"/>
          </w:rPr>
          <w:delText>,</w:delText>
        </w:r>
      </w:del>
      <w:ins w:id="64" w:author="忠鹏 丁" w:date="2020-12-30T13:01:00Z">
        <w:r w:rsidR="00D453FB">
          <w:rPr>
            <w:rFonts w:ascii="宋体" w:hAnsi="宋体" w:cs="Times New Roman" w:hint="eastAsia"/>
            <w:szCs w:val="21"/>
          </w:rPr>
          <w:t>，</w:t>
        </w:r>
      </w:ins>
      <w:r w:rsidRPr="00584B6E">
        <w:rPr>
          <w:rFonts w:ascii="宋体" w:hAnsi="宋体" w:cs="Times New Roman" w:hint="eastAsia"/>
          <w:szCs w:val="21"/>
        </w:rPr>
        <w:t>各部门间实行联合办理</w:t>
      </w:r>
      <w:del w:id="65" w:author="忠鹏 丁" w:date="2020-12-30T13:01:00Z">
        <w:r w:rsidRPr="00584B6E" w:rsidDel="00D453FB">
          <w:rPr>
            <w:rFonts w:ascii="等线" w:eastAsia="等线" w:hAnsi="等线" w:cs="Times New Roman" w:hint="eastAsia"/>
            <w:szCs w:val="21"/>
          </w:rPr>
          <w:delText>,</w:delText>
        </w:r>
      </w:del>
      <w:ins w:id="66" w:author="忠鹏 丁" w:date="2020-12-30T13:01:00Z">
        <w:r w:rsidR="00D453FB">
          <w:rPr>
            <w:rFonts w:ascii="宋体" w:hAnsi="宋体" w:cs="Times New Roman" w:hint="eastAsia"/>
            <w:szCs w:val="21"/>
          </w:rPr>
          <w:t>，</w:t>
        </w:r>
      </w:ins>
      <w:r w:rsidRPr="00584B6E">
        <w:rPr>
          <w:rFonts w:ascii="宋体" w:hAnsi="宋体" w:cs="Times New Roman" w:hint="eastAsia"/>
          <w:szCs w:val="21"/>
        </w:rPr>
        <w:t>由</w:t>
      </w:r>
      <w:r w:rsidRPr="00584B6E">
        <w:rPr>
          <w:rFonts w:ascii="等线" w:eastAsia="等线" w:hAnsi="等线" w:cs="Times New Roman" w:hint="eastAsia"/>
          <w:szCs w:val="21"/>
        </w:rPr>
        <w:t>“</w:t>
      </w:r>
      <w:r w:rsidRPr="00584B6E">
        <w:rPr>
          <w:rFonts w:ascii="宋体" w:hAnsi="宋体" w:cs="Times New Roman" w:hint="eastAsia"/>
          <w:szCs w:val="21"/>
        </w:rPr>
        <w:t>单打独斗</w:t>
      </w:r>
      <w:r w:rsidRPr="00584B6E">
        <w:rPr>
          <w:rFonts w:ascii="等线" w:eastAsia="等线" w:hAnsi="等线" w:cs="Times New Roman" w:hint="eastAsia"/>
          <w:szCs w:val="21"/>
        </w:rPr>
        <w:t>”</w:t>
      </w:r>
      <w:r w:rsidRPr="00584B6E">
        <w:rPr>
          <w:rFonts w:ascii="宋体" w:hAnsi="宋体" w:cs="Times New Roman" w:hint="eastAsia"/>
          <w:szCs w:val="21"/>
        </w:rPr>
        <w:t>变成了</w:t>
      </w:r>
      <w:r w:rsidRPr="00584B6E">
        <w:rPr>
          <w:rFonts w:ascii="等线" w:eastAsia="等线" w:hAnsi="等线" w:cs="Times New Roman" w:hint="eastAsia"/>
          <w:szCs w:val="21"/>
        </w:rPr>
        <w:t>“</w:t>
      </w:r>
      <w:r w:rsidRPr="00584B6E">
        <w:rPr>
          <w:rFonts w:ascii="宋体" w:hAnsi="宋体" w:cs="Times New Roman" w:hint="eastAsia"/>
          <w:szCs w:val="21"/>
        </w:rPr>
        <w:t>协同作战</w:t>
      </w:r>
      <w:r w:rsidRPr="00584B6E">
        <w:rPr>
          <w:rFonts w:ascii="等线" w:eastAsia="等线" w:hAnsi="等线" w:cs="Times New Roman" w:hint="eastAsia"/>
          <w:szCs w:val="21"/>
        </w:rPr>
        <w:t>”</w:t>
      </w:r>
      <w:r w:rsidRPr="00584B6E">
        <w:rPr>
          <w:rFonts w:ascii="宋体" w:hAnsi="宋体" w:cs="Times New Roman" w:hint="eastAsia"/>
          <w:szCs w:val="21"/>
        </w:rPr>
        <w:t>，彻底改变了原先部门自己受理、自己办理、自我评价办理结果、缺乏第三方监督的状况，这</w:t>
      </w:r>
      <w:ins w:id="67" w:author="忠鹏 丁" w:date="2020-12-30T13:01:00Z">
        <w:r w:rsidR="00D453FB">
          <w:rPr>
            <w:rFonts w:ascii="宋体" w:hAnsi="宋体" w:cs="Times New Roman" w:hint="eastAsia"/>
            <w:szCs w:val="21"/>
          </w:rPr>
          <w:t>也</w:t>
        </w:r>
      </w:ins>
      <w:r w:rsidRPr="00584B6E">
        <w:rPr>
          <w:rFonts w:ascii="宋体" w:hAnsi="宋体" w:cs="Times New Roman" w:hint="eastAsia"/>
          <w:szCs w:val="21"/>
        </w:rPr>
        <w:t>在根本上</w:t>
      </w:r>
      <w:del w:id="68" w:author="忠鹏 丁" w:date="2020-12-30T13:01:00Z">
        <w:r w:rsidRPr="00584B6E" w:rsidDel="00D453FB">
          <w:rPr>
            <w:rFonts w:ascii="宋体" w:hAnsi="宋体" w:cs="Times New Roman" w:hint="eastAsia"/>
            <w:szCs w:val="21"/>
          </w:rPr>
          <w:delText>也</w:delText>
        </w:r>
      </w:del>
      <w:r w:rsidRPr="00584B6E">
        <w:rPr>
          <w:rFonts w:ascii="宋体" w:hAnsi="宋体" w:cs="Times New Roman" w:hint="eastAsia"/>
          <w:szCs w:val="21"/>
        </w:rPr>
        <w:t>有效解决了长期困扰简政放权的</w:t>
      </w:r>
      <w:r w:rsidRPr="00584B6E">
        <w:rPr>
          <w:rFonts w:ascii="等线" w:eastAsia="等线" w:hAnsi="等线" w:cs="Times New Roman" w:hint="eastAsia"/>
          <w:szCs w:val="21"/>
        </w:rPr>
        <w:t>“</w:t>
      </w:r>
      <w:r w:rsidRPr="00584B6E">
        <w:rPr>
          <w:rFonts w:ascii="宋体" w:hAnsi="宋体" w:cs="Times New Roman" w:hint="eastAsia"/>
          <w:szCs w:val="21"/>
        </w:rPr>
        <w:t>放权基层承接不了、不放权基层办事不方便</w:t>
      </w:r>
      <w:r w:rsidRPr="00584B6E">
        <w:rPr>
          <w:rFonts w:ascii="等线" w:eastAsia="等线" w:hAnsi="等线" w:cs="Times New Roman" w:hint="eastAsia"/>
          <w:szCs w:val="21"/>
        </w:rPr>
        <w:t>”</w:t>
      </w:r>
      <w:r w:rsidRPr="00584B6E">
        <w:rPr>
          <w:rFonts w:ascii="宋体" w:hAnsi="宋体" w:cs="Times New Roman" w:hint="eastAsia"/>
          <w:szCs w:val="21"/>
        </w:rPr>
        <w:t>的矛盾，使得</w:t>
      </w:r>
      <w:r w:rsidRPr="00584B6E">
        <w:rPr>
          <w:rFonts w:ascii="宋体" w:hAnsi="宋体" w:cs="Times New Roman" w:hint="eastAsia"/>
          <w:b/>
          <w:bCs/>
          <w:szCs w:val="21"/>
        </w:rPr>
        <w:t>上级行政部门能够安心将权力放给基层</w:t>
      </w:r>
      <w:r w:rsidRPr="00584B6E">
        <w:rPr>
          <w:rFonts w:ascii="宋体" w:hAnsi="宋体" w:cs="Times New Roman" w:hint="eastAsia"/>
          <w:szCs w:val="21"/>
        </w:rPr>
        <w:t>。</w:t>
      </w:r>
    </w:p>
    <w:p w14:paraId="401FAF3D" w14:textId="2AFE97F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现在，人民群众之所以可以很方便的到身边的街道办事处等地</w:t>
      </w:r>
      <w:r w:rsidRPr="00584B6E">
        <w:rPr>
          <w:rFonts w:ascii="等线" w:hAnsi="等线" w:cs="Times New Roman" w:hint="eastAsia"/>
          <w:szCs w:val="21"/>
        </w:rPr>
        <w:t>“</w:t>
      </w:r>
      <w:r w:rsidRPr="00584B6E">
        <w:rPr>
          <w:rFonts w:ascii="宋体" w:hAnsi="宋体" w:cs="Times New Roman" w:hint="eastAsia"/>
          <w:szCs w:val="21"/>
        </w:rPr>
        <w:t>一站式办结</w:t>
      </w:r>
      <w:r w:rsidRPr="00584B6E">
        <w:rPr>
          <w:rFonts w:ascii="等线" w:eastAsia="等线" w:hAnsi="等线" w:cs="Times New Roman" w:hint="eastAsia"/>
          <w:szCs w:val="21"/>
        </w:rPr>
        <w:t>”</w:t>
      </w:r>
      <w:r w:rsidRPr="00584B6E">
        <w:rPr>
          <w:rFonts w:ascii="宋体" w:hAnsi="宋体" w:cs="Times New Roman" w:hint="eastAsia"/>
          <w:szCs w:val="21"/>
        </w:rPr>
        <w:t>自己的事务，便是由于区镇</w:t>
      </w:r>
      <w:r w:rsidRPr="00584B6E">
        <w:rPr>
          <w:rFonts w:ascii="等线" w:hAnsi="等线" w:cs="Times New Roman" w:hint="eastAsia"/>
          <w:szCs w:val="21"/>
        </w:rPr>
        <w:t>“</w:t>
      </w:r>
      <w:r w:rsidRPr="00584B6E">
        <w:rPr>
          <w:rFonts w:ascii="宋体" w:hAnsi="宋体" w:cs="Times New Roman" w:hint="eastAsia"/>
          <w:szCs w:val="21"/>
        </w:rPr>
        <w:t>同权</w:t>
      </w:r>
      <w:r w:rsidRPr="00584B6E">
        <w:rPr>
          <w:rFonts w:ascii="等线" w:hAnsi="等线" w:cs="Times New Roman" w:hint="eastAsia"/>
          <w:szCs w:val="21"/>
        </w:rPr>
        <w:t>”</w:t>
      </w:r>
      <w:r w:rsidRPr="00584B6E">
        <w:rPr>
          <w:rFonts w:ascii="宋体" w:hAnsi="宋体" w:cs="Times New Roman" w:hint="eastAsia"/>
          <w:szCs w:val="21"/>
        </w:rPr>
        <w:t>等放权举措的实施。</w:t>
      </w:r>
      <w:r w:rsidRPr="00584B6E">
        <w:rPr>
          <w:rFonts w:ascii="等线" w:hAnsi="等线" w:cs="Times New Roman" w:hint="eastAsia"/>
          <w:b/>
          <w:bCs/>
          <w:szCs w:val="21"/>
        </w:rPr>
        <w:t>“</w:t>
      </w:r>
      <w:r w:rsidRPr="00584B6E">
        <w:rPr>
          <w:rFonts w:ascii="宋体" w:hAnsi="宋体" w:cs="Times New Roman" w:hint="eastAsia"/>
          <w:b/>
          <w:bCs/>
          <w:szCs w:val="21"/>
        </w:rPr>
        <w:t>一站式办结</w:t>
      </w:r>
      <w:r w:rsidRPr="00584B6E">
        <w:rPr>
          <w:rFonts w:ascii="等线" w:eastAsia="等线" w:hAnsi="等线" w:cs="Times New Roman" w:hint="eastAsia"/>
          <w:b/>
          <w:bCs/>
          <w:szCs w:val="21"/>
        </w:rPr>
        <w:t>”</w:t>
      </w:r>
      <w:r w:rsidRPr="00584B6E">
        <w:rPr>
          <w:rFonts w:ascii="宋体" w:hAnsi="宋体" w:cs="Times New Roman" w:hint="eastAsia"/>
          <w:szCs w:val="21"/>
        </w:rPr>
        <w:t>，大大降低了企业和办事群众过去办事时由于到处跑腿、等待审批而产生的制度性成本。在</w:t>
      </w:r>
      <w:del w:id="69" w:author="忠鹏 丁" w:date="2020-12-30T13:02:00Z">
        <w:r w:rsidRPr="00584B6E" w:rsidDel="00D453FB">
          <w:rPr>
            <w:rFonts w:ascii="宋体" w:hAnsi="宋体" w:cs="Times New Roman" w:hint="eastAsia"/>
            <w:szCs w:val="21"/>
          </w:rPr>
          <w:delText>通过</w:delText>
        </w:r>
      </w:del>
      <w:r w:rsidRPr="00584B6E">
        <w:rPr>
          <w:rFonts w:ascii="宋体" w:hAnsi="宋体" w:cs="Times New Roman" w:hint="eastAsia"/>
          <w:szCs w:val="21"/>
        </w:rPr>
        <w:t>对黄龙社区街道办事处主任的采访中我们得知，在过去没有进行</w:t>
      </w:r>
      <w:r w:rsidRPr="00584B6E">
        <w:rPr>
          <w:rFonts w:ascii="等线" w:hAnsi="等线" w:cs="Times New Roman" w:hint="eastAsia"/>
          <w:szCs w:val="21"/>
        </w:rPr>
        <w:t>“</w:t>
      </w:r>
      <w:r w:rsidRPr="00584B6E">
        <w:rPr>
          <w:rFonts w:ascii="宋体" w:hAnsi="宋体" w:cs="Times New Roman" w:hint="eastAsia"/>
          <w:szCs w:val="21"/>
        </w:rPr>
        <w:t>最多跑一次</w:t>
      </w:r>
      <w:r w:rsidRPr="00584B6E">
        <w:rPr>
          <w:rFonts w:ascii="等线" w:eastAsia="等线" w:hAnsi="等线" w:cs="Times New Roman" w:hint="eastAsia"/>
          <w:szCs w:val="21"/>
        </w:rPr>
        <w:t>”</w:t>
      </w:r>
      <w:r w:rsidRPr="00584B6E">
        <w:rPr>
          <w:rFonts w:ascii="宋体" w:hAnsi="宋体" w:cs="Times New Roman" w:hint="eastAsia"/>
          <w:szCs w:val="21"/>
        </w:rPr>
        <w:t>改革前，办理老年证明需要经过先到社区办事处，再去街道办事处，再到区办事处，再到市办事处这么往返一遍才能办理成功，整个流程完整地进行一遍需要三个月左右的时间。而现在可以根据办事所需的材料信息自行打印材料，将所需材料提交到街道相关办事处即可等待办理结果。主任还提到了，在过去交通违法是需要自行去交管局办理，而如今经过放权，很多交通违法的处理流程都可以通过移动客户端或网上办事处进行处理，大大方便了群众。同时，我们还了解到在湖北仙桃市，业主在行政服务窗口报建时，业务科室提前介入审查资料是否齐全，若不规范请业主完善后再行受理，避免业主</w:t>
      </w:r>
      <w:r w:rsidRPr="00584B6E">
        <w:rPr>
          <w:rFonts w:ascii="等线" w:hAnsi="等线" w:cs="Times New Roman" w:hint="eastAsia"/>
          <w:szCs w:val="21"/>
        </w:rPr>
        <w:t>“</w:t>
      </w:r>
      <w:r w:rsidRPr="00584B6E">
        <w:rPr>
          <w:rFonts w:ascii="宋体" w:hAnsi="宋体" w:cs="Times New Roman" w:hint="eastAsia"/>
          <w:szCs w:val="21"/>
        </w:rPr>
        <w:t>两头跑</w:t>
      </w:r>
      <w:r w:rsidRPr="00584B6E">
        <w:rPr>
          <w:rFonts w:ascii="等线" w:eastAsia="等线" w:hAnsi="等线" w:cs="Times New Roman" w:hint="eastAsia"/>
          <w:szCs w:val="21"/>
        </w:rPr>
        <w:t>”</w:t>
      </w:r>
      <w:r w:rsidRPr="00584B6E">
        <w:rPr>
          <w:rFonts w:ascii="宋体" w:hAnsi="宋体" w:cs="Times New Roman" w:hint="eastAsia"/>
          <w:szCs w:val="21"/>
        </w:rPr>
        <w:t>。窗口受理报建项目后，按照行政审批流程各环节的承诺时限迅速办理，若项目需提交城乡规划委员会研究的需告知业主延期处理，若不能办理的立马说明原因，并出具结论性意见书面告知业主。</w:t>
      </w:r>
    </w:p>
    <w:p w14:paraId="1A929A25" w14:textId="77777777" w:rsidR="00584B6E" w:rsidRPr="00584B6E" w:rsidRDefault="00584B6E" w:rsidP="00584B6E">
      <w:pPr>
        <w:ind w:firstLine="420"/>
        <w:rPr>
          <w:rFonts w:ascii="等线" w:hAnsi="等线" w:cs="Times New Roman"/>
          <w:szCs w:val="21"/>
        </w:rPr>
      </w:pPr>
      <w:r w:rsidRPr="00584B6E">
        <w:rPr>
          <w:rFonts w:ascii="等线" w:hAnsi="等线" w:cs="Times New Roman" w:hint="eastAsia"/>
          <w:b/>
          <w:bCs/>
          <w:szCs w:val="21"/>
        </w:rPr>
        <w:t>“</w:t>
      </w:r>
      <w:r w:rsidRPr="00584B6E">
        <w:rPr>
          <w:rFonts w:ascii="宋体" w:hAnsi="宋体" w:cs="Times New Roman" w:hint="eastAsia"/>
          <w:b/>
          <w:bCs/>
          <w:szCs w:val="21"/>
        </w:rPr>
        <w:t>一条龙服务</w:t>
      </w:r>
      <w:r w:rsidRPr="00D453FB">
        <w:rPr>
          <w:rFonts w:ascii="宋体" w:hAnsi="宋体" w:cs="Times New Roman" w:hint="eastAsia"/>
          <w:b/>
          <w:bCs/>
          <w:szCs w:val="21"/>
          <w:rPrChange w:id="70" w:author="忠鹏 丁" w:date="2020-12-30T13:02:00Z">
            <w:rPr>
              <w:rFonts w:ascii="等线" w:eastAsia="等线" w:hAnsi="等线" w:cs="Times New Roman" w:hint="eastAsia"/>
              <w:b/>
              <w:bCs/>
              <w:szCs w:val="21"/>
            </w:rPr>
          </w:rPrChange>
        </w:rPr>
        <w:t>”</w:t>
      </w:r>
      <w:r w:rsidRPr="00584B6E">
        <w:rPr>
          <w:rFonts w:ascii="宋体" w:hAnsi="宋体" w:cs="Times New Roman" w:hint="eastAsia"/>
          <w:szCs w:val="21"/>
        </w:rPr>
        <w:t>的产生，得益于行政部门对</w:t>
      </w:r>
      <w:r w:rsidRPr="00584B6E">
        <w:rPr>
          <w:rFonts w:ascii="等线" w:hAnsi="等线" w:cs="Times New Roman" w:hint="eastAsia"/>
          <w:szCs w:val="21"/>
        </w:rPr>
        <w:t>“</w:t>
      </w:r>
      <w:r w:rsidRPr="00584B6E">
        <w:rPr>
          <w:rFonts w:ascii="宋体" w:hAnsi="宋体" w:cs="Times New Roman" w:hint="eastAsia"/>
          <w:szCs w:val="21"/>
        </w:rPr>
        <w:t>高效办理</w:t>
      </w:r>
      <w:r w:rsidRPr="00D453FB">
        <w:rPr>
          <w:rFonts w:ascii="等线" w:hAnsi="等线" w:cs="Times New Roman" w:hint="eastAsia"/>
          <w:szCs w:val="21"/>
          <w:rPrChange w:id="71" w:author="忠鹏 丁" w:date="2020-12-30T13:03:00Z">
            <w:rPr>
              <w:rFonts w:ascii="等线" w:eastAsia="等线" w:hAnsi="等线" w:cs="Times New Roman" w:hint="eastAsia"/>
              <w:szCs w:val="21"/>
            </w:rPr>
          </w:rPrChange>
        </w:rPr>
        <w:t>”</w:t>
      </w:r>
      <w:r w:rsidRPr="00584B6E">
        <w:rPr>
          <w:rFonts w:ascii="宋体" w:hAnsi="宋体" w:cs="Times New Roman" w:hint="eastAsia"/>
          <w:szCs w:val="21"/>
        </w:rPr>
        <w:t>的追求而出现的如村社代办等举措，在对黄龙社区街道办事处主任的采访中我们得知，当群众对一些较难办理的业务感到无从下手时，可以联系办事处代办员，代办员会清晰地告知所需材料，群众只需要将材料交给代办员，即可等待代办员带回业务办理结果。这些举措的出现，极大地提高了办事效率，优化了群众办事的体验，提升了群众的满意度。</w:t>
      </w:r>
    </w:p>
    <w:p w14:paraId="05302EE6"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可以说，</w:t>
      </w:r>
      <w:r w:rsidRPr="00584B6E">
        <w:rPr>
          <w:rFonts w:ascii="等线" w:hAnsi="等线" w:cs="Times New Roman" w:hint="eastAsia"/>
          <w:szCs w:val="21"/>
        </w:rPr>
        <w:t>“</w:t>
      </w:r>
      <w:r w:rsidRPr="00584B6E">
        <w:rPr>
          <w:rFonts w:ascii="宋体" w:hAnsi="宋体" w:cs="Times New Roman" w:hint="eastAsia"/>
          <w:szCs w:val="21"/>
        </w:rPr>
        <w:t>简政放权，高效办理</w:t>
      </w:r>
      <w:r w:rsidRPr="00584B6E">
        <w:rPr>
          <w:rFonts w:ascii="等线" w:hAnsi="等线" w:cs="Times New Roman" w:hint="eastAsia"/>
          <w:szCs w:val="21"/>
        </w:rPr>
        <w:t>”</w:t>
      </w:r>
      <w:r w:rsidRPr="00584B6E">
        <w:rPr>
          <w:rFonts w:ascii="宋体" w:hAnsi="宋体" w:cs="Times New Roman" w:hint="eastAsia"/>
          <w:szCs w:val="21"/>
        </w:rPr>
        <w:t>，是</w:t>
      </w:r>
      <w:r w:rsidRPr="00D453FB">
        <w:rPr>
          <w:rFonts w:ascii="等线" w:hAnsi="等线" w:cs="Times New Roman" w:hint="eastAsia"/>
          <w:szCs w:val="21"/>
          <w:rPrChange w:id="72" w:author="忠鹏 丁" w:date="2020-12-30T13:03:00Z">
            <w:rPr>
              <w:rFonts w:ascii="等线" w:eastAsia="等线" w:hAnsi="等线" w:cs="Times New Roman" w:hint="eastAsia"/>
              <w:szCs w:val="21"/>
            </w:rPr>
          </w:rPrChange>
        </w:rPr>
        <w:t>“</w:t>
      </w:r>
      <w:r w:rsidRPr="00584B6E">
        <w:rPr>
          <w:rFonts w:ascii="宋体" w:hAnsi="宋体" w:cs="Times New Roman" w:hint="eastAsia"/>
          <w:szCs w:val="21"/>
        </w:rPr>
        <w:t>最多跑一次</w:t>
      </w:r>
      <w:r w:rsidRPr="00D453FB">
        <w:rPr>
          <w:rFonts w:ascii="等线" w:hAnsi="等线" w:cs="Times New Roman" w:hint="eastAsia"/>
          <w:szCs w:val="21"/>
          <w:rPrChange w:id="73" w:author="忠鹏 丁" w:date="2020-12-30T13:03:00Z">
            <w:rPr>
              <w:rFonts w:ascii="等线" w:eastAsia="等线" w:hAnsi="等线" w:cs="Times New Roman" w:hint="eastAsia"/>
              <w:szCs w:val="21"/>
            </w:rPr>
          </w:rPrChange>
        </w:rPr>
        <w:t>”</w:t>
      </w:r>
      <w:r w:rsidRPr="00584B6E">
        <w:rPr>
          <w:rFonts w:ascii="宋体" w:hAnsi="宋体" w:cs="Times New Roman" w:hint="eastAsia"/>
          <w:szCs w:val="21"/>
        </w:rPr>
        <w:t>改革的基础，其中各种具体政策和举措的落实，不断推进着</w:t>
      </w:r>
      <w:r w:rsidRPr="00D453FB">
        <w:rPr>
          <w:rFonts w:ascii="等线" w:hAnsi="等线" w:cs="Times New Roman" w:hint="eastAsia"/>
          <w:szCs w:val="21"/>
          <w:rPrChange w:id="74" w:author="忠鹏 丁" w:date="2020-12-30T13:03:00Z">
            <w:rPr>
              <w:rFonts w:ascii="等线" w:eastAsia="等线" w:hAnsi="等线" w:cs="Times New Roman" w:hint="eastAsia"/>
              <w:szCs w:val="21"/>
            </w:rPr>
          </w:rPrChange>
        </w:rPr>
        <w:t>“</w:t>
      </w:r>
      <w:r w:rsidRPr="00584B6E">
        <w:rPr>
          <w:rFonts w:ascii="宋体" w:hAnsi="宋体" w:cs="Times New Roman" w:hint="eastAsia"/>
          <w:szCs w:val="21"/>
        </w:rPr>
        <w:t>最多跑一次</w:t>
      </w:r>
      <w:r w:rsidRPr="00D453FB">
        <w:rPr>
          <w:rFonts w:ascii="等线" w:hAnsi="等线" w:cs="Times New Roman" w:hint="eastAsia"/>
          <w:szCs w:val="21"/>
          <w:rPrChange w:id="75" w:author="忠鹏 丁" w:date="2020-12-30T13:03:00Z">
            <w:rPr>
              <w:rFonts w:ascii="等线" w:eastAsia="等线" w:hAnsi="等线" w:cs="Times New Roman" w:hint="eastAsia"/>
              <w:szCs w:val="21"/>
            </w:rPr>
          </w:rPrChange>
        </w:rPr>
        <w:t>”</w:t>
      </w:r>
      <w:r w:rsidRPr="00584B6E">
        <w:rPr>
          <w:rFonts w:ascii="宋体" w:hAnsi="宋体" w:cs="Times New Roman" w:hint="eastAsia"/>
          <w:szCs w:val="21"/>
        </w:rPr>
        <w:t>改革的深化进行，为人民群众带来越来越好的办事体验。</w:t>
      </w:r>
    </w:p>
    <w:p w14:paraId="59EE5110" w14:textId="22162F57" w:rsidR="00FF1B37" w:rsidRPr="00936238" w:rsidRDefault="00936238" w:rsidP="00936238">
      <w:pPr>
        <w:pStyle w:val="2"/>
      </w:pPr>
      <w:bookmarkStart w:id="76" w:name="_Toc60515691"/>
      <w:r>
        <w:rPr>
          <w:rFonts w:hint="eastAsia"/>
        </w:rPr>
        <w:lastRenderedPageBreak/>
        <w:t>2</w:t>
      </w:r>
      <w:r>
        <w:rPr>
          <w:rFonts w:hint="eastAsia"/>
        </w:rPr>
        <w:t>、</w:t>
      </w:r>
      <w:r w:rsidR="00FF1B37" w:rsidRPr="00936238">
        <w:rPr>
          <w:rFonts w:hint="eastAsia"/>
        </w:rPr>
        <w:t>因人而治，个性办理</w:t>
      </w:r>
      <w:bookmarkEnd w:id="76"/>
    </w:p>
    <w:p w14:paraId="50503111"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在调研过程中我们了解到，为深化</w:t>
      </w:r>
      <w:r w:rsidRPr="00584B6E">
        <w:rPr>
          <w:rFonts w:ascii="等线" w:hAnsi="等线" w:cs="Times New Roman" w:hint="eastAsia"/>
          <w:szCs w:val="21"/>
        </w:rPr>
        <w:t>“最多跑一次”改革，扩大服务覆盖范围，包括黄龙社区在内的众多社区级服务办事大厅积极举措，为不同年龄段的办事群众提供了更具有针对性的服务，实现了“因人而治，个性办理”。对于由于身体原因，不便于办事的老年群体和工作时间与办事时间冲突的上班族这两类情况，社区办事大厅坚持以群众为导向，通过一系列举措，让群众尽量“少跑腿”、“不跑腿”，在“最多跑一次”改革中取得了可见的积极效果。</w:t>
      </w:r>
    </w:p>
    <w:p w14:paraId="2F7739FC"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对于社区当中的老年人群体而言，身体上可能存在腿脚不便等问题，而其子女往往已经成家，难以时刻陪伴在老人身边，满足老人生活中的办事需求。在之前，老人们的这类需求往往是没有得到社会的关注的，但随着</w:t>
      </w:r>
      <w:r w:rsidRPr="00584B6E">
        <w:rPr>
          <w:rFonts w:ascii="等线" w:hAnsi="等线" w:cs="Times New Roman" w:hint="eastAsia"/>
          <w:szCs w:val="21"/>
        </w:rPr>
        <w:t>“最多跑一次”改革的深入进行，越来越多针对老年人群这类需求的政策被提出。具体到黄龙社区来说，社区为老年人群体安排了定期上门沟通的服务，询问老人在生活上的诉求，倾听老人的办事心声，在温暖了老人生活的同时，及时获取了老年人群体的办事需求。</w:t>
      </w:r>
      <w:r w:rsidRPr="00584B6E">
        <w:rPr>
          <w:rFonts w:ascii="宋体" w:hAnsi="宋体" w:cs="Times New Roman" w:hint="eastAsia"/>
          <w:szCs w:val="21"/>
        </w:rPr>
        <w:t>当遇到需要办事的情况时，社区将首先联系老人的子女帮助办理，子女不方便时，办事中心还将安排相应工作人员为老人代跑、代办、上门收集资料等，</w:t>
      </w:r>
      <w:r w:rsidRPr="00584B6E">
        <w:rPr>
          <w:rFonts w:ascii="宋体" w:hAnsi="宋体" w:cs="Times New Roman" w:hint="eastAsia"/>
          <w:b/>
          <w:bCs/>
          <w:szCs w:val="21"/>
        </w:rPr>
        <w:t>实现老年群体的</w:t>
      </w:r>
      <w:r w:rsidRPr="00584B6E">
        <w:rPr>
          <w:rFonts w:ascii="等线" w:hAnsi="等线" w:cs="Times New Roman" w:hint="eastAsia"/>
          <w:b/>
          <w:bCs/>
          <w:szCs w:val="21"/>
        </w:rPr>
        <w:t>“零次跑”</w:t>
      </w:r>
      <w:r w:rsidRPr="00584B6E">
        <w:rPr>
          <w:rFonts w:ascii="宋体" w:hAnsi="宋体" w:cs="Times New Roman" w:hint="eastAsia"/>
          <w:szCs w:val="21"/>
        </w:rPr>
        <w:t>。</w:t>
      </w:r>
    </w:p>
    <w:p w14:paraId="0BF8461A"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同时，大部分的老年人往往不善于使用互联网，对于政务服务网和</w:t>
      </w:r>
      <w:r w:rsidRPr="00584B6E">
        <w:rPr>
          <w:rFonts w:ascii="等线" w:hAnsi="等线" w:cs="Times New Roman" w:hint="eastAsia"/>
          <w:szCs w:val="21"/>
        </w:rPr>
        <w:t>“浙里办”</w:t>
      </w:r>
      <w:r w:rsidRPr="00584B6E">
        <w:rPr>
          <w:rFonts w:ascii="等线" w:hAnsi="等线" w:cs="Times New Roman" w:hint="eastAsia"/>
          <w:szCs w:val="21"/>
        </w:rPr>
        <w:t>APP</w:t>
      </w:r>
      <w:r w:rsidRPr="00584B6E">
        <w:rPr>
          <w:rFonts w:ascii="宋体" w:hAnsi="宋体" w:cs="Times New Roman" w:hint="eastAsia"/>
          <w:szCs w:val="21"/>
        </w:rPr>
        <w:t>等电子平台存在使用困难的情况，对此，黄龙社区办事中心会安排工作人员上门，为有条件的老人讲解最基本的办事章程，同时协助老人完成事务的线上办理。对于接触不到互联网的老年居民，社区将沿用纸质材料办公的模式，通过代跑、代整理的方式，积极满足老人的办事需求，为社区的老年人群体打通</w:t>
      </w:r>
      <w:r w:rsidRPr="00584B6E">
        <w:rPr>
          <w:rFonts w:ascii="等线" w:eastAsia="等线" w:hAnsi="等线" w:cs="Times New Roman" w:hint="eastAsia"/>
          <w:szCs w:val="21"/>
        </w:rPr>
        <w:t>“</w:t>
      </w:r>
      <w:r w:rsidRPr="00584B6E">
        <w:rPr>
          <w:rFonts w:ascii="宋体" w:hAnsi="宋体" w:cs="Times New Roman" w:hint="eastAsia"/>
          <w:szCs w:val="21"/>
        </w:rPr>
        <w:t>最多跑一次</w:t>
      </w:r>
      <w:r w:rsidRPr="00584B6E">
        <w:rPr>
          <w:rFonts w:ascii="等线" w:eastAsia="等线" w:hAnsi="等线" w:cs="Times New Roman" w:hint="eastAsia"/>
          <w:szCs w:val="21"/>
        </w:rPr>
        <w:t>”</w:t>
      </w:r>
      <w:r w:rsidRPr="00584B6E">
        <w:rPr>
          <w:rFonts w:ascii="宋体" w:hAnsi="宋体" w:cs="Times New Roman" w:hint="eastAsia"/>
          <w:szCs w:val="21"/>
        </w:rPr>
        <w:t>的最后一步。</w:t>
      </w:r>
    </w:p>
    <w:p w14:paraId="4EA606D8"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一直以来，上班族也是面临</w:t>
      </w:r>
      <w:r w:rsidRPr="00584B6E">
        <w:rPr>
          <w:rFonts w:ascii="等线" w:hAnsi="等线" w:cs="Times New Roman" w:hint="eastAsia"/>
          <w:szCs w:val="21"/>
        </w:rPr>
        <w:t>“办事难”困境的主要人群，很多上班族都遭遇过这样的尴尬：想去行政服务大厅办理相关私人业务，可自己上班时间与服务大厅的工作时间重叠，周末上门又遇到办事中心关门的情况，最后只能通过请假去办理事务。为了给这部分人群提供更便捷的服务，众多社区办事大厅根据所在街道的情况，因地制宜，推出了一系列便民便企措施。我们通过现场调研了解到，黄龙社区为上班族推出了在线预约的周末办事服务，同时将工作日的办事中心值班时间延长到晚上八点，方便上班族在工作结束后来到办事中心完成办理。此外，社区还在附近的写字楼等场所内安置了综合自助服务机，定期还会安排办事中心的工作人员走进企业，将便企服务深入到每一个细节，</w:t>
      </w:r>
      <w:r w:rsidRPr="00584B6E">
        <w:rPr>
          <w:rFonts w:ascii="宋体" w:hAnsi="宋体" w:cs="Times New Roman" w:hint="eastAsia"/>
          <w:b/>
          <w:bCs/>
          <w:szCs w:val="21"/>
        </w:rPr>
        <w:t>充分服务到在社区范围内工作办公</w:t>
      </w:r>
      <w:r w:rsidRPr="00584B6E">
        <w:rPr>
          <w:rFonts w:ascii="宋体" w:hAnsi="宋体" w:cs="Times New Roman" w:hint="eastAsia"/>
          <w:b/>
          <w:bCs/>
          <w:szCs w:val="21"/>
        </w:rPr>
        <w:lastRenderedPageBreak/>
        <w:t>的人群</w:t>
      </w:r>
      <w:r w:rsidRPr="00584B6E">
        <w:rPr>
          <w:rFonts w:ascii="宋体" w:hAnsi="宋体" w:cs="Times New Roman" w:hint="eastAsia"/>
          <w:szCs w:val="21"/>
        </w:rPr>
        <w:t>。</w:t>
      </w:r>
    </w:p>
    <w:p w14:paraId="52617D89"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b/>
          <w:bCs/>
          <w:szCs w:val="21"/>
        </w:rPr>
        <w:t>从</w:t>
      </w:r>
      <w:r w:rsidRPr="00584B6E">
        <w:rPr>
          <w:rFonts w:ascii="等线" w:hAnsi="等线" w:cs="Times New Roman" w:hint="eastAsia"/>
          <w:b/>
          <w:bCs/>
          <w:szCs w:val="21"/>
        </w:rPr>
        <w:t>“现场办”到“上门办”再到“自助办”</w:t>
      </w:r>
      <w:r w:rsidRPr="00584B6E">
        <w:rPr>
          <w:rFonts w:ascii="宋体" w:hAnsi="宋体" w:cs="Times New Roman" w:hint="eastAsia"/>
          <w:szCs w:val="21"/>
        </w:rPr>
        <w:t>，黄龙社区通过一系列措施，进一步响应群众的呼声，将为全体人民服务的理念贯穿</w:t>
      </w:r>
      <w:r w:rsidRPr="00584B6E">
        <w:rPr>
          <w:rFonts w:ascii="等线" w:hAnsi="等线" w:cs="Times New Roman" w:hint="eastAsia"/>
          <w:szCs w:val="21"/>
        </w:rPr>
        <w:t>“最多跑一次”全程的改革当中，解决了一系列“办事难”的问题，为不同人群提供了广泛的服务覆盖，取得了积极成效。</w:t>
      </w:r>
    </w:p>
    <w:p w14:paraId="0CD71769" w14:textId="6EE88159" w:rsidR="00FF1B37" w:rsidRPr="00584B6E" w:rsidRDefault="00584B6E" w:rsidP="00584B6E">
      <w:pPr>
        <w:ind w:firstLine="420"/>
        <w:rPr>
          <w:rFonts w:ascii="等线" w:hAnsi="等线" w:cs="Times New Roman"/>
          <w:szCs w:val="21"/>
        </w:rPr>
      </w:pPr>
      <w:r w:rsidRPr="00584B6E">
        <w:rPr>
          <w:rFonts w:ascii="宋体" w:hAnsi="宋体" w:cs="Times New Roman" w:hint="eastAsia"/>
          <w:szCs w:val="21"/>
        </w:rPr>
        <w:t>上述内容中提到的老年群体和上班族是社会上众多身份的两个，黄龙社区对于这两个群体进行的</w:t>
      </w:r>
      <w:r w:rsidRPr="00584B6E">
        <w:rPr>
          <w:rFonts w:ascii="等线" w:hAnsi="等线" w:cs="Times New Roman" w:hint="eastAsia"/>
          <w:szCs w:val="21"/>
        </w:rPr>
        <w:t>“因人而治，个性办理”的“最多跑一次”改革，是浙江省范围内众多社区的一个缩影，这体现了当前“最多跑一次”改革在愈发深入地进行，也标志着改革将越来越完善，相信在可见的未来，更小众的群体的特殊需求也能在“最多跑一次”改革中得到实现。</w:t>
      </w:r>
    </w:p>
    <w:p w14:paraId="23E44A48" w14:textId="32C6724A" w:rsidR="00936238" w:rsidRDefault="00936238" w:rsidP="00936238">
      <w:pPr>
        <w:pStyle w:val="2"/>
      </w:pPr>
      <w:bookmarkStart w:id="77" w:name="_Toc60515692"/>
      <w:r>
        <w:rPr>
          <w:rFonts w:hint="eastAsia"/>
        </w:rPr>
        <w:t>3</w:t>
      </w:r>
      <w:r>
        <w:rPr>
          <w:rFonts w:hint="eastAsia"/>
        </w:rPr>
        <w:t>、</w:t>
      </w:r>
      <w:r w:rsidRPr="00936238">
        <w:rPr>
          <w:rFonts w:hint="eastAsia"/>
        </w:rPr>
        <w:t>线上线下，协同办理</w:t>
      </w:r>
      <w:bookmarkEnd w:id="77"/>
    </w:p>
    <w:p w14:paraId="6AE47C7A" w14:textId="7461F92D"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为了扎实推进</w:t>
      </w:r>
      <w:r w:rsidRPr="00584B6E">
        <w:rPr>
          <w:rFonts w:ascii="等线" w:hAnsi="等线" w:cs="Times New Roman" w:hint="eastAsia"/>
          <w:szCs w:val="21"/>
        </w:rPr>
        <w:t>“最多跑一次”政务改革，更高效率的解决百姓的需求，国务院在</w:t>
      </w:r>
      <w:r w:rsidRPr="00584B6E">
        <w:rPr>
          <w:rFonts w:ascii="等线" w:hAnsi="等线" w:cs="Times New Roman" w:hint="eastAsia"/>
          <w:szCs w:val="21"/>
        </w:rPr>
        <w:t>2018</w:t>
      </w:r>
      <w:r w:rsidRPr="00584B6E">
        <w:rPr>
          <w:rFonts w:ascii="宋体" w:hAnsi="宋体" w:cs="Times New Roman" w:hint="eastAsia"/>
          <w:szCs w:val="21"/>
        </w:rPr>
        <w:t>年</w:t>
      </w:r>
      <w:r w:rsidRPr="00584B6E">
        <w:rPr>
          <w:rFonts w:ascii="等线" w:eastAsia="等线" w:hAnsi="等线" w:cs="Times New Roman" w:hint="eastAsia"/>
          <w:szCs w:val="21"/>
        </w:rPr>
        <w:t>6</w:t>
      </w:r>
      <w:r w:rsidRPr="00584B6E">
        <w:rPr>
          <w:rFonts w:ascii="宋体" w:hAnsi="宋体" w:cs="Times New Roman" w:hint="eastAsia"/>
          <w:szCs w:val="21"/>
        </w:rPr>
        <w:t>月</w:t>
      </w:r>
      <w:r w:rsidRPr="00584B6E">
        <w:rPr>
          <w:rFonts w:ascii="等线" w:eastAsia="等线" w:hAnsi="等线" w:cs="Times New Roman" w:hint="eastAsia"/>
          <w:szCs w:val="21"/>
        </w:rPr>
        <w:t>22</w:t>
      </w:r>
      <w:r w:rsidRPr="00584B6E">
        <w:rPr>
          <w:rFonts w:ascii="宋体" w:hAnsi="宋体" w:cs="Times New Roman" w:hint="eastAsia"/>
          <w:szCs w:val="21"/>
        </w:rPr>
        <w:t>日《进一步深化</w:t>
      </w:r>
      <w:r w:rsidRPr="00912BF4">
        <w:rPr>
          <w:rFonts w:ascii="等线" w:hAnsi="等线" w:cs="Times New Roman" w:hint="eastAsia"/>
          <w:szCs w:val="21"/>
        </w:rPr>
        <w:t>“</w:t>
      </w:r>
      <w:r w:rsidRPr="00584B6E">
        <w:rPr>
          <w:rFonts w:ascii="宋体" w:hAnsi="宋体" w:cs="Times New Roman" w:hint="eastAsia"/>
          <w:szCs w:val="21"/>
        </w:rPr>
        <w:t>互联网</w:t>
      </w:r>
      <w:r w:rsidRPr="00584B6E">
        <w:rPr>
          <w:rFonts w:ascii="等线" w:eastAsia="等线" w:hAnsi="等线" w:cs="Times New Roman" w:hint="eastAsia"/>
          <w:szCs w:val="21"/>
        </w:rPr>
        <w:t>+</w:t>
      </w:r>
      <w:r w:rsidRPr="00584B6E">
        <w:rPr>
          <w:rFonts w:ascii="宋体" w:hAnsi="宋体" w:cs="Times New Roman" w:hint="eastAsia"/>
          <w:szCs w:val="21"/>
        </w:rPr>
        <w:t>政务服务</w:t>
      </w:r>
      <w:r w:rsidRPr="00912BF4">
        <w:rPr>
          <w:rFonts w:ascii="等线" w:hAnsi="等线" w:cs="Times New Roman" w:hint="eastAsia"/>
          <w:szCs w:val="21"/>
        </w:rPr>
        <w:t>”</w:t>
      </w:r>
      <w:r w:rsidRPr="00584B6E">
        <w:rPr>
          <w:rFonts w:ascii="宋体" w:hAnsi="宋体" w:cs="Times New Roman" w:hint="eastAsia"/>
          <w:szCs w:val="21"/>
        </w:rPr>
        <w:t>推进政务服务</w:t>
      </w:r>
      <w:r w:rsidRPr="00912BF4">
        <w:rPr>
          <w:rFonts w:ascii="等线" w:hAnsi="等线" w:cs="Times New Roman" w:hint="eastAsia"/>
          <w:szCs w:val="21"/>
        </w:rPr>
        <w:t>“</w:t>
      </w:r>
      <w:r w:rsidRPr="00584B6E">
        <w:rPr>
          <w:rFonts w:ascii="宋体" w:hAnsi="宋体" w:cs="Times New Roman" w:hint="eastAsia"/>
          <w:szCs w:val="21"/>
        </w:rPr>
        <w:t>一网、一门、一次</w:t>
      </w:r>
      <w:r w:rsidRPr="00912BF4">
        <w:rPr>
          <w:rFonts w:ascii="等线" w:hAnsi="等线" w:cs="Times New Roman" w:hint="eastAsia"/>
          <w:szCs w:val="21"/>
        </w:rPr>
        <w:t>”</w:t>
      </w:r>
      <w:r w:rsidRPr="00584B6E">
        <w:rPr>
          <w:rFonts w:ascii="宋体" w:hAnsi="宋体" w:cs="Times New Roman" w:hint="eastAsia"/>
          <w:szCs w:val="21"/>
        </w:rPr>
        <w:t>改革实施方案》，就加快推进政务服务</w:t>
      </w:r>
      <w:r w:rsidRPr="00912BF4">
        <w:rPr>
          <w:rFonts w:ascii="等线" w:hAnsi="等线" w:cs="Times New Roman" w:hint="eastAsia"/>
          <w:szCs w:val="21"/>
        </w:rPr>
        <w:t>“</w:t>
      </w:r>
      <w:r w:rsidRPr="00584B6E">
        <w:rPr>
          <w:rFonts w:ascii="宋体" w:hAnsi="宋体" w:cs="Times New Roman" w:hint="eastAsia"/>
          <w:szCs w:val="21"/>
        </w:rPr>
        <w:t>一网通办</w:t>
      </w:r>
      <w:r w:rsidRPr="00912BF4">
        <w:rPr>
          <w:rFonts w:ascii="等线" w:hAnsi="等线" w:cs="Times New Roman" w:hint="eastAsia"/>
          <w:szCs w:val="21"/>
        </w:rPr>
        <w:t>”</w:t>
      </w:r>
      <w:r w:rsidRPr="00584B6E">
        <w:rPr>
          <w:rFonts w:ascii="宋体" w:hAnsi="宋体" w:cs="Times New Roman" w:hint="eastAsia"/>
          <w:szCs w:val="21"/>
        </w:rPr>
        <w:t>和企业群众办事</w:t>
      </w:r>
      <w:r w:rsidRPr="00912BF4">
        <w:rPr>
          <w:rFonts w:ascii="等线" w:hAnsi="等线" w:cs="Times New Roman" w:hint="eastAsia"/>
          <w:szCs w:val="21"/>
        </w:rPr>
        <w:t>“</w:t>
      </w:r>
      <w:r w:rsidRPr="00584B6E">
        <w:rPr>
          <w:rFonts w:ascii="宋体" w:hAnsi="宋体" w:cs="Times New Roman" w:hint="eastAsia"/>
          <w:szCs w:val="21"/>
        </w:rPr>
        <w:t>只进一扇门</w:t>
      </w:r>
      <w:r w:rsidRPr="00912BF4">
        <w:rPr>
          <w:rFonts w:ascii="等线" w:hAnsi="等线" w:cs="Times New Roman" w:hint="eastAsia"/>
          <w:szCs w:val="21"/>
        </w:rPr>
        <w:t>”“</w:t>
      </w:r>
      <w:r w:rsidRPr="00584B6E">
        <w:rPr>
          <w:rFonts w:ascii="宋体" w:hAnsi="宋体" w:cs="Times New Roman" w:hint="eastAsia"/>
          <w:szCs w:val="21"/>
        </w:rPr>
        <w:t>最多跑一次</w:t>
      </w:r>
      <w:r w:rsidRPr="00912BF4">
        <w:rPr>
          <w:rFonts w:ascii="等线" w:hAnsi="等线" w:cs="Times New Roman" w:hint="eastAsia"/>
          <w:szCs w:val="21"/>
        </w:rPr>
        <w:t>”</w:t>
      </w:r>
      <w:r w:rsidRPr="00584B6E">
        <w:rPr>
          <w:rFonts w:ascii="宋体" w:hAnsi="宋体" w:cs="Times New Roman" w:hint="eastAsia"/>
          <w:szCs w:val="21"/>
        </w:rPr>
        <w:t>等</w:t>
      </w:r>
      <w:ins w:id="78" w:author="忠鹏 丁" w:date="2020-12-30T13:05:00Z">
        <w:r w:rsidR="00916DDA" w:rsidRPr="00584B6E">
          <w:rPr>
            <w:rFonts w:ascii="宋体" w:hAnsi="宋体" w:cs="Times New Roman" w:hint="eastAsia"/>
            <w:szCs w:val="21"/>
          </w:rPr>
          <w:t>做出</w:t>
        </w:r>
      </w:ins>
      <w:r w:rsidRPr="00584B6E">
        <w:rPr>
          <w:rFonts w:ascii="宋体" w:hAnsi="宋体" w:cs="Times New Roman" w:hint="eastAsia"/>
          <w:szCs w:val="21"/>
        </w:rPr>
        <w:t>部署。《方案》提出，坚持联网通办是原则、孤网是例外，政务服务上网是原则、不上网是例外。浙江省政府利用</w:t>
      </w:r>
      <w:r w:rsidRPr="00584B6E">
        <w:rPr>
          <w:rFonts w:ascii="宋体" w:hAnsi="宋体" w:cs="Times New Roman" w:hint="eastAsia"/>
          <w:b/>
          <w:bCs/>
          <w:szCs w:val="21"/>
        </w:rPr>
        <w:t>省内互联网科技发达</w:t>
      </w:r>
      <w:r w:rsidRPr="00584B6E">
        <w:rPr>
          <w:rFonts w:ascii="宋体" w:hAnsi="宋体" w:cs="Times New Roman" w:hint="eastAsia"/>
          <w:szCs w:val="21"/>
        </w:rPr>
        <w:t>的优势，推进</w:t>
      </w:r>
      <w:r w:rsidRPr="00584B6E">
        <w:rPr>
          <w:rFonts w:ascii="等线" w:hAnsi="等线" w:cs="Times New Roman" w:hint="eastAsia"/>
          <w:szCs w:val="21"/>
        </w:rPr>
        <w:t>“</w:t>
      </w:r>
      <w:r w:rsidRPr="00584B6E">
        <w:rPr>
          <w:rFonts w:ascii="宋体" w:hAnsi="宋体" w:cs="Times New Roman" w:hint="eastAsia"/>
          <w:szCs w:val="21"/>
        </w:rPr>
        <w:t>互联网</w:t>
      </w:r>
      <w:r w:rsidRPr="00584B6E">
        <w:rPr>
          <w:rFonts w:ascii="等线" w:eastAsia="等线" w:hAnsi="等线" w:cs="Times New Roman" w:hint="eastAsia"/>
          <w:szCs w:val="21"/>
        </w:rPr>
        <w:t>+</w:t>
      </w:r>
      <w:r w:rsidRPr="00584B6E">
        <w:rPr>
          <w:rFonts w:ascii="宋体" w:hAnsi="宋体" w:cs="Times New Roman" w:hint="eastAsia"/>
          <w:szCs w:val="21"/>
        </w:rPr>
        <w:t>政务</w:t>
      </w:r>
      <w:r w:rsidRPr="00912BF4">
        <w:rPr>
          <w:rFonts w:ascii="等线" w:hAnsi="等线" w:cs="Times New Roman" w:hint="eastAsia"/>
          <w:szCs w:val="21"/>
        </w:rPr>
        <w:t>”</w:t>
      </w:r>
      <w:r w:rsidRPr="00584B6E">
        <w:rPr>
          <w:rFonts w:ascii="宋体" w:hAnsi="宋体" w:cs="Times New Roman" w:hint="eastAsia"/>
          <w:szCs w:val="21"/>
        </w:rPr>
        <w:t>模式，率先建立浙江政务服务网。利用认证，支付，生物识别，人工智能等诸多</w:t>
      </w:r>
      <w:r w:rsidRPr="00912BF4">
        <w:rPr>
          <w:rFonts w:ascii="等线" w:hAnsi="等线" w:cs="Times New Roman" w:hint="eastAsia"/>
          <w:szCs w:val="21"/>
        </w:rPr>
        <w:t>“</w:t>
      </w:r>
      <w:r w:rsidRPr="00584B6E">
        <w:rPr>
          <w:rFonts w:ascii="宋体" w:hAnsi="宋体" w:cs="Times New Roman" w:hint="eastAsia"/>
          <w:szCs w:val="21"/>
        </w:rPr>
        <w:t>黑科技</w:t>
      </w:r>
      <w:r w:rsidRPr="00912BF4">
        <w:rPr>
          <w:rFonts w:ascii="等线" w:hAnsi="等线" w:cs="Times New Roman" w:hint="eastAsia"/>
          <w:szCs w:val="21"/>
        </w:rPr>
        <w:t>”</w:t>
      </w:r>
      <w:r w:rsidRPr="00584B6E">
        <w:rPr>
          <w:rFonts w:ascii="宋体" w:hAnsi="宋体" w:cs="Times New Roman" w:hint="eastAsia"/>
          <w:szCs w:val="21"/>
        </w:rPr>
        <w:t>，助力</w:t>
      </w:r>
      <w:r w:rsidRPr="00912BF4">
        <w:rPr>
          <w:rFonts w:ascii="等线" w:hAnsi="等线" w:cs="Times New Roman" w:hint="eastAsia"/>
          <w:szCs w:val="21"/>
        </w:rPr>
        <w:t>“</w:t>
      </w:r>
      <w:r w:rsidRPr="00584B6E">
        <w:rPr>
          <w:rFonts w:ascii="宋体" w:hAnsi="宋体" w:cs="Times New Roman" w:hint="eastAsia"/>
          <w:szCs w:val="21"/>
        </w:rPr>
        <w:t>最多跑一次</w:t>
      </w:r>
      <w:r w:rsidRPr="00912BF4">
        <w:rPr>
          <w:rFonts w:ascii="等线" w:hAnsi="等线" w:cs="Times New Roman" w:hint="eastAsia"/>
          <w:szCs w:val="21"/>
        </w:rPr>
        <w:t>”</w:t>
      </w:r>
      <w:r w:rsidRPr="00584B6E">
        <w:rPr>
          <w:rFonts w:ascii="宋体" w:hAnsi="宋体" w:cs="Times New Roman" w:hint="eastAsia"/>
          <w:szCs w:val="21"/>
        </w:rPr>
        <w:t>乃至</w:t>
      </w:r>
      <w:r w:rsidRPr="00912BF4">
        <w:rPr>
          <w:rFonts w:ascii="等线" w:hAnsi="等线" w:cs="Times New Roman" w:hint="eastAsia"/>
          <w:szCs w:val="21"/>
        </w:rPr>
        <w:t>“</w:t>
      </w:r>
      <w:r w:rsidRPr="00584B6E">
        <w:rPr>
          <w:rFonts w:ascii="宋体" w:hAnsi="宋体" w:cs="Times New Roman" w:hint="eastAsia"/>
          <w:szCs w:val="21"/>
        </w:rPr>
        <w:t>一次都不跑</w:t>
      </w:r>
      <w:r w:rsidRPr="00912BF4">
        <w:rPr>
          <w:rFonts w:ascii="等线" w:hAnsi="等线" w:cs="Times New Roman" w:hint="eastAsia"/>
          <w:szCs w:val="21"/>
        </w:rPr>
        <w:t>”</w:t>
      </w:r>
      <w:r w:rsidRPr="00584B6E">
        <w:rPr>
          <w:rFonts w:ascii="宋体" w:hAnsi="宋体" w:cs="Times New Roman" w:hint="eastAsia"/>
          <w:szCs w:val="21"/>
        </w:rPr>
        <w:t>的政务推进。让老百姓做到足不出户就能办理事务。</w:t>
      </w:r>
    </w:p>
    <w:p w14:paraId="5A88472F"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在事务办理的过程中，工作人员需要处理和记录缴费，认证个人身份，防止诈骗和冒领，确保个人隐私得到保护。</w:t>
      </w:r>
      <w:r w:rsidRPr="00584B6E">
        <w:rPr>
          <w:rFonts w:ascii="宋体" w:hAnsi="宋体" w:cs="Times New Roman" w:hint="eastAsia"/>
          <w:b/>
          <w:bCs/>
          <w:szCs w:val="21"/>
        </w:rPr>
        <w:t>浙江省政府积极拓展思路，将新技术应用于政务服务中。</w:t>
      </w:r>
      <w:r w:rsidRPr="00584B6E">
        <w:rPr>
          <w:rFonts w:ascii="宋体" w:hAnsi="宋体" w:cs="Times New Roman" w:hint="eastAsia"/>
          <w:szCs w:val="21"/>
        </w:rPr>
        <w:t>支付宝作为国内广泛使用的第三方支付平台，为政务便民化提供了一个新的解决方案。据统计，在支付宝，</w:t>
      </w:r>
      <w:r w:rsidRPr="00584B6E">
        <w:rPr>
          <w:rFonts w:ascii="等线" w:hAnsi="等线" w:cs="Times New Roman" w:hint="eastAsia"/>
          <w:szCs w:val="21"/>
        </w:rPr>
        <w:t>95%</w:t>
      </w:r>
      <w:r w:rsidRPr="00584B6E">
        <w:rPr>
          <w:rFonts w:ascii="宋体" w:hAnsi="宋体" w:cs="Times New Roman" w:hint="eastAsia"/>
          <w:szCs w:val="21"/>
        </w:rPr>
        <w:t>的远程客户服务已经由大数据智能机器人完成，同时实现了</w:t>
      </w:r>
      <w:r w:rsidRPr="00584B6E">
        <w:rPr>
          <w:rFonts w:ascii="等线" w:eastAsia="等线" w:hAnsi="等线" w:cs="Times New Roman" w:hint="eastAsia"/>
          <w:szCs w:val="21"/>
        </w:rPr>
        <w:t>100%</w:t>
      </w:r>
      <w:r w:rsidRPr="00584B6E">
        <w:rPr>
          <w:rFonts w:ascii="宋体" w:hAnsi="宋体" w:cs="Times New Roman" w:hint="eastAsia"/>
          <w:szCs w:val="21"/>
        </w:rPr>
        <w:t>的自动语音识别。借助支付宝，浙江搭建了线上的统一公共支付平台，并嵌入一个简单的刷脸程序，解决了收费管理问题和从实名到实人的认证难题，用户坐在家里就可以办理很多需要验证身份的业务。例如通过支付宝缴纳税务，只需要打开支付宝，在城市服务中选中</w:t>
      </w:r>
      <w:r w:rsidRPr="00584B6E">
        <w:rPr>
          <w:rFonts w:ascii="等线" w:hAnsi="等线" w:cs="Times New Roman" w:hint="eastAsia"/>
          <w:szCs w:val="21"/>
        </w:rPr>
        <w:t>“浙江税务”，再选择“自然人纳税人”点击进入，就可以进行一系列操作了。诸如出入境证件，身份证和户籍管理等也已经接入了统一公共的支付平台，除此之外，也可以选择银行的就近网点办理签约缴费协议、缴费等多项社保费业务。</w:t>
      </w:r>
      <w:r w:rsidRPr="00584B6E">
        <w:rPr>
          <w:rFonts w:ascii="宋体" w:hAnsi="宋体" w:cs="Times New Roman" w:hint="eastAsia"/>
          <w:szCs w:val="21"/>
        </w:rPr>
        <w:t>蚂蚁的</w:t>
      </w:r>
      <w:r w:rsidRPr="00584B6E">
        <w:rPr>
          <w:rFonts w:ascii="等线" w:hAnsi="等线" w:cs="Times New Roman" w:hint="eastAsia"/>
          <w:szCs w:val="21"/>
        </w:rPr>
        <w:t>AI</w:t>
      </w:r>
      <w:r w:rsidRPr="00584B6E">
        <w:rPr>
          <w:rFonts w:ascii="宋体" w:hAnsi="宋体" w:cs="Times New Roman" w:hint="eastAsia"/>
          <w:szCs w:val="21"/>
        </w:rPr>
        <w:t>机器人通过机器学习，可以精准分析用户问题，给出准确回复，用户满意率也远超人工服务，这一技术已经用于个人纳税查询、个税申</w:t>
      </w:r>
      <w:r w:rsidRPr="00584B6E">
        <w:rPr>
          <w:rFonts w:ascii="宋体" w:hAnsi="宋体" w:cs="Times New Roman" w:hint="eastAsia"/>
          <w:szCs w:val="21"/>
        </w:rPr>
        <w:lastRenderedPageBreak/>
        <w:t>报、老年人领取养老金确认等办事场景</w:t>
      </w:r>
      <w:r w:rsidRPr="00584B6E">
        <w:rPr>
          <w:rFonts w:ascii="等线" w:hAnsi="等线" w:cs="Times New Roman" w:hint="eastAsia"/>
          <w:szCs w:val="21"/>
        </w:rPr>
        <w:t>……</w:t>
      </w:r>
      <w:r w:rsidRPr="00584B6E">
        <w:rPr>
          <w:rFonts w:ascii="宋体" w:hAnsi="宋体" w:cs="Times New Roman" w:hint="eastAsia"/>
          <w:szCs w:val="21"/>
        </w:rPr>
        <w:t>这些数据都说明，借助支付宝软件实现的</w:t>
      </w:r>
      <w:r w:rsidRPr="00584B6E">
        <w:rPr>
          <w:rFonts w:ascii="等线" w:hAnsi="等线" w:cs="Times New Roman" w:hint="eastAsia"/>
          <w:szCs w:val="21"/>
        </w:rPr>
        <w:t>“</w:t>
      </w:r>
      <w:r w:rsidRPr="00584B6E">
        <w:rPr>
          <w:rFonts w:ascii="宋体" w:hAnsi="宋体" w:cs="Times New Roman" w:hint="eastAsia"/>
          <w:szCs w:val="21"/>
        </w:rPr>
        <w:t>互联网</w:t>
      </w:r>
      <w:r w:rsidRPr="00584B6E">
        <w:rPr>
          <w:rFonts w:ascii="等线" w:eastAsia="等线" w:hAnsi="等线" w:cs="Times New Roman" w:hint="eastAsia"/>
          <w:szCs w:val="21"/>
        </w:rPr>
        <w:t>+</w:t>
      </w:r>
      <w:r w:rsidRPr="00584B6E">
        <w:rPr>
          <w:rFonts w:ascii="宋体" w:hAnsi="宋体" w:cs="Times New Roman" w:hint="eastAsia"/>
          <w:szCs w:val="21"/>
        </w:rPr>
        <w:t>政务</w:t>
      </w:r>
      <w:r w:rsidRPr="001A0452">
        <w:rPr>
          <w:rFonts w:ascii="等线" w:hAnsi="等线" w:cs="Times New Roman" w:hint="eastAsia"/>
          <w:szCs w:val="21"/>
        </w:rPr>
        <w:t>”</w:t>
      </w:r>
      <w:r w:rsidRPr="00584B6E">
        <w:rPr>
          <w:rFonts w:ascii="宋体" w:hAnsi="宋体" w:cs="Times New Roman" w:hint="eastAsia"/>
          <w:szCs w:val="21"/>
        </w:rPr>
        <w:t>切实减少了缴费人的办税成本，为</w:t>
      </w:r>
      <w:r w:rsidRPr="009C1A03">
        <w:rPr>
          <w:rFonts w:ascii="等线" w:hAnsi="等线" w:cs="Times New Roman" w:hint="eastAsia"/>
          <w:szCs w:val="21"/>
        </w:rPr>
        <w:t>“</w:t>
      </w:r>
      <w:r w:rsidRPr="00584B6E">
        <w:rPr>
          <w:rFonts w:ascii="宋体" w:hAnsi="宋体" w:cs="Times New Roman" w:hint="eastAsia"/>
          <w:szCs w:val="21"/>
        </w:rPr>
        <w:t>最多跑一次</w:t>
      </w:r>
      <w:r w:rsidRPr="009C1A03">
        <w:rPr>
          <w:rFonts w:ascii="等线" w:hAnsi="等线" w:cs="Times New Roman" w:hint="eastAsia"/>
          <w:szCs w:val="21"/>
        </w:rPr>
        <w:t>”</w:t>
      </w:r>
      <w:r w:rsidRPr="00584B6E">
        <w:rPr>
          <w:rFonts w:ascii="宋体" w:hAnsi="宋体" w:cs="Times New Roman" w:hint="eastAsia"/>
          <w:szCs w:val="21"/>
        </w:rPr>
        <w:t>到</w:t>
      </w:r>
      <w:r w:rsidRPr="009C1A03">
        <w:rPr>
          <w:rFonts w:ascii="等线" w:hAnsi="等线" w:cs="Times New Roman" w:hint="eastAsia"/>
          <w:szCs w:val="21"/>
        </w:rPr>
        <w:t>“</w:t>
      </w:r>
      <w:r w:rsidRPr="00584B6E">
        <w:rPr>
          <w:rFonts w:ascii="宋体" w:hAnsi="宋体" w:cs="Times New Roman" w:hint="eastAsia"/>
          <w:szCs w:val="21"/>
        </w:rPr>
        <w:t>一次不都跑</w:t>
      </w:r>
      <w:r w:rsidRPr="009C1A03">
        <w:rPr>
          <w:rFonts w:ascii="等线" w:hAnsi="等线" w:cs="Times New Roman" w:hint="eastAsia"/>
          <w:szCs w:val="21"/>
        </w:rPr>
        <w:t>”</w:t>
      </w:r>
      <w:r w:rsidRPr="00584B6E">
        <w:rPr>
          <w:rFonts w:ascii="宋体" w:hAnsi="宋体" w:cs="Times New Roman" w:hint="eastAsia"/>
          <w:szCs w:val="21"/>
        </w:rPr>
        <w:t>的服务升级奠定了基础。</w:t>
      </w:r>
    </w:p>
    <w:p w14:paraId="14917E88" w14:textId="77777777" w:rsidR="0038267D" w:rsidRDefault="0038267D" w:rsidP="0038267D">
      <w:pPr>
        <w:ind w:firstLineChars="200" w:firstLine="420"/>
      </w:pPr>
      <w:r>
        <w:t>2018</w:t>
      </w:r>
      <w:r>
        <w:t>年</w:t>
      </w:r>
      <w:r>
        <w:t>12</w:t>
      </w:r>
      <w:r>
        <w:t>月</w:t>
      </w:r>
      <w:r>
        <w:t>19</w:t>
      </w:r>
      <w:r>
        <w:t>日，西溪湿地党群服务中心正式推出自助终端</w:t>
      </w:r>
      <w:r w:rsidRPr="009C1A03">
        <w:rPr>
          <w:rFonts w:ascii="宋体" w:hAnsi="宋体" w:cs="Times New Roman"/>
          <w:szCs w:val="21"/>
        </w:rPr>
        <w:t>“</w:t>
      </w:r>
      <w:r>
        <w:t>最多跑一次</w:t>
      </w:r>
      <w:r w:rsidRPr="009C1A03">
        <w:rPr>
          <w:rFonts w:ascii="宋体" w:hAnsi="宋体" w:cs="Times New Roman"/>
          <w:szCs w:val="21"/>
        </w:rPr>
        <w:t>”</w:t>
      </w:r>
      <w:r>
        <w:t>服务，西溪湿地成为杭州首家可迅速办理社保公积金、交通出行、户籍教育等</w:t>
      </w:r>
      <w:r>
        <w:t>100</w:t>
      </w:r>
      <w:r>
        <w:t>余件便民事项的旅游景区，服务覆盖广大游客、园区</w:t>
      </w:r>
      <w:r>
        <w:t>50</w:t>
      </w:r>
      <w:r>
        <w:t>余家企业与商户、</w:t>
      </w:r>
      <w:r>
        <w:t>3000</w:t>
      </w:r>
      <w:r>
        <w:t>余名从业人员，西溪湿地全域旅游增添了新活力。</w:t>
      </w:r>
      <w:r w:rsidRPr="0038267D">
        <w:rPr>
          <w:b/>
          <w:bCs/>
        </w:rPr>
        <w:t>推进的自助终端的</w:t>
      </w:r>
      <w:r w:rsidRPr="0038267D">
        <w:rPr>
          <w:b/>
          <w:bCs/>
        </w:rPr>
        <w:t>“</w:t>
      </w:r>
      <w:r w:rsidRPr="0038267D">
        <w:rPr>
          <w:b/>
          <w:bCs/>
        </w:rPr>
        <w:t>最多跑一次</w:t>
      </w:r>
      <w:r w:rsidRPr="0038267D">
        <w:rPr>
          <w:b/>
          <w:bCs/>
        </w:rPr>
        <w:t>”</w:t>
      </w:r>
      <w:r w:rsidRPr="0038267D">
        <w:rPr>
          <w:b/>
          <w:bCs/>
        </w:rPr>
        <w:t>转型</w:t>
      </w:r>
      <w:r>
        <w:t>，对于某些手机难以完成的业务来说简单实用，自助终端操作流程固定，操作简单，对于相关证件的扫描和录入更加准确，能够更好的帮助百姓完成相关事务办理。同时，自助终端弥补了行政办事窗口工作</w:t>
      </w:r>
      <w:r>
        <w:t>8</w:t>
      </w:r>
      <w:r>
        <w:t>小时以外和节假日等非工作日的服</w:t>
      </w:r>
      <w:r>
        <w:rPr>
          <w:rFonts w:hint="eastAsia"/>
        </w:rPr>
        <w:t>务盲点，在做到“最多跑一次”的基础上，还为市民提供了“不打烊的服务”。</w:t>
      </w:r>
    </w:p>
    <w:p w14:paraId="021B6092" w14:textId="2CAFDA36" w:rsidR="00936238" w:rsidRDefault="0038267D" w:rsidP="0038267D">
      <w:pPr>
        <w:ind w:firstLineChars="200" w:firstLine="420"/>
      </w:pPr>
      <w:r>
        <w:rPr>
          <w:rFonts w:hint="eastAsia"/>
        </w:rPr>
        <w:t>最后，在“互联网</w:t>
      </w:r>
      <w:r>
        <w:t>+</w:t>
      </w:r>
      <w:r>
        <w:t>政务</w:t>
      </w:r>
      <w:r>
        <w:t>”</w:t>
      </w:r>
      <w:r>
        <w:t>模式的推进下，在百姓看不到的地方，互联网也在为</w:t>
      </w:r>
      <w:r w:rsidRPr="001A609F">
        <w:rPr>
          <w:rFonts w:ascii="宋体" w:hAnsi="宋体" w:cs="Times New Roman"/>
          <w:szCs w:val="21"/>
        </w:rPr>
        <w:t>“</w:t>
      </w:r>
      <w:r>
        <w:t>最多跑一次</w:t>
      </w:r>
      <w:r w:rsidRPr="001A609F">
        <w:rPr>
          <w:rFonts w:ascii="宋体" w:hAnsi="宋体" w:cs="Times New Roman"/>
          <w:szCs w:val="21"/>
        </w:rPr>
        <w:t>”</w:t>
      </w:r>
      <w:r>
        <w:t>改革持续发力。例如政府推进电子证照批文库和办事材料共享库的应用，多渠道拓展数据共享来源，丰富数据共享应用场景，逐步解决信息孤岛难题，实现部门自建系统与政务服务网互联互通，降低政府行政成本和群众办事成本。通过数据共享交换平台，真正实现了百姓少跑腿，零证明，也为办事人员提供了便捷，确实提高了</w:t>
      </w:r>
      <w:r w:rsidRPr="001A609F">
        <w:rPr>
          <w:rFonts w:ascii="宋体" w:hAnsi="宋体" w:cs="Times New Roman"/>
          <w:szCs w:val="21"/>
        </w:rPr>
        <w:t>“</w:t>
      </w:r>
      <w:r>
        <w:t>最多跑一次</w:t>
      </w:r>
      <w:r w:rsidRPr="001A609F">
        <w:rPr>
          <w:rFonts w:ascii="宋体" w:hAnsi="宋体" w:cs="Times New Roman"/>
          <w:szCs w:val="21"/>
        </w:rPr>
        <w:t>”</w:t>
      </w:r>
      <w:r>
        <w:t>的办事效率。</w:t>
      </w:r>
    </w:p>
    <w:p w14:paraId="15C4A09B" w14:textId="42DC9A14" w:rsidR="00936238" w:rsidRDefault="00936238" w:rsidP="00936238">
      <w:pPr>
        <w:pStyle w:val="2"/>
      </w:pPr>
      <w:bookmarkStart w:id="79" w:name="_Toc60515693"/>
      <w:r>
        <w:rPr>
          <w:rFonts w:hint="eastAsia"/>
        </w:rPr>
        <w:t>4</w:t>
      </w:r>
      <w:r>
        <w:rPr>
          <w:rFonts w:hint="eastAsia"/>
        </w:rPr>
        <w:t>、</w:t>
      </w:r>
      <w:r w:rsidRPr="00936238">
        <w:rPr>
          <w:rFonts w:hint="eastAsia"/>
        </w:rPr>
        <w:t>组织创新，灵活办理</w:t>
      </w:r>
      <w:bookmarkEnd w:id="79"/>
    </w:p>
    <w:p w14:paraId="041EB234" w14:textId="18C8883C" w:rsidR="0038267D" w:rsidRDefault="0038267D" w:rsidP="0038267D">
      <w:pPr>
        <w:ind w:firstLineChars="200" w:firstLine="422"/>
      </w:pPr>
      <w:r w:rsidRPr="0038267D">
        <w:rPr>
          <w:rFonts w:hint="eastAsia"/>
          <w:b/>
          <w:bCs/>
        </w:rPr>
        <w:t>①人员组织划分网格化：</w:t>
      </w:r>
      <w:r>
        <w:rPr>
          <w:rFonts w:hint="eastAsia"/>
        </w:rPr>
        <w:t>通过政务服务网络，数据和服务向基层延伸，扩大服务渠道和途径，让社区成为了“最多跑一次”的急先锋。把社区里的家庭按一定的户数划分成若干个网格，每个网格里都至少有一位专职网格员。居民只要有公共服务上的问题，就可以和网格员联络。若有老人腿脚不方便却要办理证件，网格员还可以上门服务。网格员的电话都被贴在楼道口，居民们很容易就可以找到。为了鼓励社区工作人员下沉网格，提供更贴近居民的精细化服务，创新推进政府购买社区服务和社区工作者绩效工资改革，通过分流社区事务和提升社区服务效能，取得了明显效果。</w:t>
      </w:r>
      <w:ins w:id="80" w:author="忠鹏 丁" w:date="2020-12-30T13:11:00Z">
        <w:r w:rsidR="00473459">
          <w:rPr>
            <w:rFonts w:hint="eastAsia"/>
          </w:rPr>
          <w:t>社区</w:t>
        </w:r>
      </w:ins>
      <w:r>
        <w:rPr>
          <w:rFonts w:hint="eastAsia"/>
        </w:rPr>
        <w:t>还为社区工作者配发</w:t>
      </w:r>
      <w:ins w:id="81" w:author="忠鹏 丁" w:date="2020-12-30T13:11:00Z">
        <w:r w:rsidR="00473459">
          <w:rPr>
            <w:rFonts w:hint="eastAsia"/>
          </w:rPr>
          <w:t>了</w:t>
        </w:r>
      </w:ins>
      <w:r>
        <w:rPr>
          <w:rFonts w:hint="eastAsia"/>
        </w:rPr>
        <w:t>“智慧社区”移动终端，实现居民信息即时管理、群众诉求及时上报、服务政策随时查询。</w:t>
      </w:r>
      <w:r w:rsidR="00584B6E" w:rsidRPr="00584B6E">
        <w:rPr>
          <w:rFonts w:hint="eastAsia"/>
        </w:rPr>
        <w:t>推行社区网格化管理，构建“人在格中走、事在网上办”的基层治理新格局，变社区工作人员为网格员，建立“一口式”受理平台，所有政务服务事项全部集中街道一站式受理，老百姓办事不用这里找、那里</w:t>
      </w:r>
      <w:r w:rsidR="00584B6E" w:rsidRPr="00584B6E">
        <w:rPr>
          <w:rFonts w:hint="eastAsia"/>
        </w:rPr>
        <w:lastRenderedPageBreak/>
        <w:t>找，网上可以查询事项清单及所需材料，所有政府部门之间的事在网上流转或是由政府代为流转，大大简便了居民的办事时间，全面推进了“最多跑一次”改革工作。</w:t>
      </w:r>
    </w:p>
    <w:p w14:paraId="28A714E3" w14:textId="3745A15C" w:rsidR="0038267D" w:rsidRDefault="0038267D" w:rsidP="0038267D">
      <w:pPr>
        <w:ind w:firstLineChars="200" w:firstLine="422"/>
      </w:pPr>
      <w:r w:rsidRPr="0038267D">
        <w:rPr>
          <w:rFonts w:hint="eastAsia"/>
          <w:b/>
          <w:bCs/>
        </w:rPr>
        <w:t>②业务模式模块化：</w:t>
      </w:r>
      <w:r>
        <w:rPr>
          <w:rFonts w:hint="eastAsia"/>
        </w:rPr>
        <w:t>综合窗口统一受理，后台按部门分类同步审批，办理结果仍由综合窗口统一出件，变群众来回跑窗口为“一事一窗，一次办结”。强化前台综合受理。综合窗口人员专职负责行政审批服务事项的咨询和受理工作，并对申请事项所需材料的完整性进行初步核验，实行“首问负责制”“一次性告知制”。规范后台集中审批。审批职能部门作为该中心后台，专职承担部门事项审核、审批职责，在规定时限内完成审批工作，做到行政审批职能到位、授权到位、人员到位。职能部门将事项办理“受理权”委托给前台综合窗口，实现“受审分离”。综合出件窗口统一出件。后台部门审批完成后，将许可文书交由综合出件窗口，由窗口工作人员统一出件。为进一步方便人民群众，该中心与邮政部门进行合作，实行快递免费送达，让“信息多跑路、群众少跑腿”。</w:t>
      </w:r>
    </w:p>
    <w:p w14:paraId="2CD91172" w14:textId="5D34EF1B" w:rsidR="0038267D" w:rsidRDefault="0038267D" w:rsidP="0038267D">
      <w:pPr>
        <w:ind w:firstLineChars="200" w:firstLine="422"/>
      </w:pPr>
      <w:r w:rsidRPr="0038267D">
        <w:rPr>
          <w:rFonts w:hint="eastAsia"/>
          <w:b/>
          <w:bCs/>
        </w:rPr>
        <w:t>③基层灵活调配：</w:t>
      </w:r>
      <w:r w:rsidR="00584B6E" w:rsidRPr="00584B6E">
        <w:rPr>
          <w:rFonts w:hint="eastAsia"/>
        </w:rPr>
        <w:t>社区代办和代跑人员主要由对应办事领域的工作人员担任，可为不方便或不清楚办事流程的群众提供代办服务。为提高服务质量，建新社区通过创新工作机制，去年全面推行为民服务代办制，组建了由社区干部、在职党员、志愿者、入党积极分子为主力的代办员队伍，设立代办服务岗，全天候帮助老弱病残等困难群体、外出务工人员、上班族代办各类服务事项。同时，还定期收集困难居民的困难和问题，由党员干部认领办理。为了进一步优化社区工作者的调配，“最多跑一次”还在容缺受理这方面做了创新。大力推行“容缺受理”机制。如果申请人提交的材料中非关键性材料存在缺陷或瑕疵，需补正或撤换的，由窗口人员出具容缺补正材料通知书，申请人</w:t>
      </w:r>
      <w:ins w:id="82" w:author="忠鹏 丁" w:date="2020-12-30T13:13:00Z">
        <w:r w:rsidR="00473459" w:rsidRPr="00584B6E">
          <w:rPr>
            <w:rFonts w:hint="eastAsia"/>
          </w:rPr>
          <w:t>做出</w:t>
        </w:r>
      </w:ins>
      <w:r w:rsidR="00584B6E" w:rsidRPr="00584B6E">
        <w:rPr>
          <w:rFonts w:hint="eastAsia"/>
        </w:rPr>
        <w:t>书面承诺后，窗口先行受理并进入审核程序。需补缺的材料可通过邮寄、电子邮件、传真等非现场方式补正，既方便了群众，又优化了社区工作人员的调配模式。</w:t>
      </w:r>
    </w:p>
    <w:p w14:paraId="240FDAB1" w14:textId="12847A60" w:rsidR="00936238" w:rsidRDefault="00FD29C1" w:rsidP="0038267D">
      <w:pPr>
        <w:ind w:firstLineChars="200" w:firstLine="422"/>
      </w:pPr>
      <w:r w:rsidRPr="00FD29C1">
        <w:rPr>
          <w:rFonts w:hint="eastAsia"/>
          <w:b/>
          <w:bCs/>
        </w:rPr>
        <w:t>④</w:t>
      </w:r>
      <w:r w:rsidR="0038267D" w:rsidRPr="00FD29C1">
        <w:rPr>
          <w:rFonts w:hint="eastAsia"/>
          <w:b/>
          <w:bCs/>
        </w:rPr>
        <w:t>多种方式灵活选择：</w:t>
      </w:r>
      <w:r w:rsidR="00584B6E" w:rsidRPr="00584B6E">
        <w:rPr>
          <w:rFonts w:hint="eastAsia"/>
        </w:rPr>
        <w:t>黄龙社区设立“就近办”服务点、社保单位业务进楼宇和</w:t>
      </w:r>
      <w:r w:rsidR="00584B6E" w:rsidRPr="00584B6E">
        <w:t>24</w:t>
      </w:r>
      <w:r w:rsidR="00584B6E" w:rsidRPr="00584B6E">
        <w:t>小时自助机的投入使用，正是街道帮助企业发展遇到的难题和困境的一项行动。据了解，灵隐街道黄龙商圈以此为新起点，将在全面深化</w:t>
      </w:r>
      <w:r w:rsidR="00584B6E" w:rsidRPr="00473459">
        <w:rPr>
          <w:rFonts w:ascii="宋体" w:hAnsi="宋体" w:cs="Times New Roman"/>
          <w:szCs w:val="21"/>
        </w:rPr>
        <w:t>“</w:t>
      </w:r>
      <w:r w:rsidR="00584B6E" w:rsidRPr="00584B6E">
        <w:t>三个办</w:t>
      </w:r>
      <w:r w:rsidR="00584B6E" w:rsidRPr="00473459">
        <w:rPr>
          <w:rFonts w:ascii="宋体" w:hAnsi="宋体" w:cs="Times New Roman"/>
          <w:szCs w:val="21"/>
        </w:rPr>
        <w:t>”</w:t>
      </w:r>
      <w:r w:rsidR="00584B6E" w:rsidRPr="00584B6E">
        <w:t>上下功夫。</w:t>
      </w:r>
      <w:r w:rsidR="00584B6E" w:rsidRPr="0088527E">
        <w:rPr>
          <w:rFonts w:ascii="宋体" w:hAnsi="宋体" w:cs="Times New Roman"/>
          <w:b/>
          <w:szCs w:val="21"/>
          <w:rPrChange w:id="83" w:author="忠鹏 丁" w:date="2020-12-30T13:15:00Z">
            <w:rPr>
              <w:rFonts w:ascii="宋体" w:hAnsi="宋体" w:cs="Times New Roman"/>
              <w:szCs w:val="21"/>
            </w:rPr>
          </w:rPrChange>
        </w:rPr>
        <w:t>“</w:t>
      </w:r>
      <w:r w:rsidR="00584B6E" w:rsidRPr="0088527E">
        <w:rPr>
          <w:b/>
          <w:rPrChange w:id="84" w:author="忠鹏 丁" w:date="2020-12-30T13:15:00Z">
            <w:rPr/>
          </w:rPrChange>
        </w:rPr>
        <w:t>上门办</w:t>
      </w:r>
      <w:r w:rsidR="00584B6E" w:rsidRPr="0088527E">
        <w:rPr>
          <w:rFonts w:ascii="宋体" w:hAnsi="宋体" w:cs="Times New Roman"/>
          <w:b/>
          <w:szCs w:val="21"/>
          <w:rPrChange w:id="85" w:author="忠鹏 丁" w:date="2020-12-30T13:15:00Z">
            <w:rPr>
              <w:rFonts w:ascii="宋体" w:hAnsi="宋体" w:cs="Times New Roman"/>
              <w:szCs w:val="21"/>
            </w:rPr>
          </w:rPrChange>
        </w:rPr>
        <w:t>”</w:t>
      </w:r>
      <w:r w:rsidR="00584B6E" w:rsidRPr="00584B6E">
        <w:t>，针对办件量大的企业、重点楼宇和群体，不定期开展上门服务，让楼宇企业员工</w:t>
      </w:r>
      <w:r w:rsidR="00584B6E" w:rsidRPr="00473459">
        <w:rPr>
          <w:rFonts w:ascii="宋体" w:hAnsi="宋体" w:cs="Times New Roman"/>
          <w:szCs w:val="21"/>
        </w:rPr>
        <w:t>“</w:t>
      </w:r>
      <w:r w:rsidR="00584B6E" w:rsidRPr="00584B6E">
        <w:t>零跑腿</w:t>
      </w:r>
      <w:r w:rsidR="00584B6E" w:rsidRPr="00473459">
        <w:rPr>
          <w:rFonts w:ascii="宋体" w:hAnsi="宋体" w:cs="Times New Roman"/>
          <w:szCs w:val="21"/>
        </w:rPr>
        <w:t>”</w:t>
      </w:r>
      <w:r w:rsidR="00584B6E" w:rsidRPr="00584B6E">
        <w:t>。</w:t>
      </w:r>
      <w:ins w:id="86" w:author="忠鹏 丁" w:date="2020-12-30T13:14:00Z">
        <w:r w:rsidR="00473459" w:rsidRPr="00473459">
          <w:rPr>
            <w:rFonts w:ascii="宋体" w:hAnsi="宋体" w:cs="Times New Roman"/>
            <w:szCs w:val="21"/>
          </w:rPr>
          <w:t xml:space="preserve"> </w:t>
        </w:r>
        <w:r w:rsidR="00473459" w:rsidRPr="0088527E">
          <w:rPr>
            <w:rFonts w:ascii="宋体" w:hAnsi="宋体" w:cs="Times New Roman"/>
            <w:b/>
            <w:szCs w:val="21"/>
            <w:rPrChange w:id="87" w:author="忠鹏 丁" w:date="2020-12-30T13:15:00Z">
              <w:rPr>
                <w:rFonts w:ascii="宋体" w:hAnsi="宋体" w:cs="Times New Roman"/>
                <w:szCs w:val="21"/>
              </w:rPr>
            </w:rPrChange>
          </w:rPr>
          <w:t>“</w:t>
        </w:r>
      </w:ins>
      <w:r w:rsidR="00584B6E" w:rsidRPr="0088527E">
        <w:rPr>
          <w:b/>
          <w:rPrChange w:id="88" w:author="忠鹏 丁" w:date="2020-12-30T13:15:00Z">
            <w:rPr/>
          </w:rPrChange>
        </w:rPr>
        <w:t>自助办</w:t>
      </w:r>
      <w:r w:rsidR="00584B6E" w:rsidRPr="0088527E">
        <w:rPr>
          <w:rFonts w:ascii="宋体" w:hAnsi="宋体" w:cs="Times New Roman"/>
          <w:b/>
          <w:szCs w:val="21"/>
          <w:rPrChange w:id="89" w:author="忠鹏 丁" w:date="2020-12-30T13:15:00Z">
            <w:rPr>
              <w:rFonts w:ascii="宋体" w:hAnsi="宋体" w:cs="Times New Roman"/>
              <w:szCs w:val="21"/>
            </w:rPr>
          </w:rPrChange>
        </w:rPr>
        <w:t>”</w:t>
      </w:r>
      <w:r w:rsidR="00584B6E" w:rsidRPr="00584B6E">
        <w:t>，推进</w:t>
      </w:r>
      <w:r w:rsidR="00584B6E" w:rsidRPr="00584B6E">
        <w:t>24</w:t>
      </w:r>
      <w:r w:rsidR="00584B6E" w:rsidRPr="00584B6E">
        <w:t>小时自助服务，在聚龙大厦、世贸中心、公元大厦</w:t>
      </w:r>
      <w:r w:rsidR="00584B6E" w:rsidRPr="00584B6E">
        <w:t>3</w:t>
      </w:r>
      <w:r w:rsidR="00584B6E" w:rsidRPr="00584B6E">
        <w:t>处大厅内放置</w:t>
      </w:r>
      <w:r w:rsidR="00584B6E" w:rsidRPr="00473459">
        <w:rPr>
          <w:rFonts w:ascii="宋体" w:hAnsi="宋体" w:cs="Times New Roman"/>
          <w:szCs w:val="21"/>
        </w:rPr>
        <w:t>“</w:t>
      </w:r>
      <w:r w:rsidR="00584B6E" w:rsidRPr="00584B6E">
        <w:t>24</w:t>
      </w:r>
      <w:r w:rsidR="00584B6E" w:rsidRPr="00584B6E">
        <w:t>小时办事服务综合自助机</w:t>
      </w:r>
      <w:r w:rsidR="00584B6E" w:rsidRPr="00473459">
        <w:rPr>
          <w:rFonts w:ascii="宋体" w:hAnsi="宋体" w:cs="Times New Roman"/>
          <w:szCs w:val="21"/>
        </w:rPr>
        <w:t>”</w:t>
      </w:r>
      <w:r w:rsidR="00584B6E" w:rsidRPr="00584B6E">
        <w:t>，操作方便，可为商圈企业员工提供</w:t>
      </w:r>
      <w:r w:rsidR="00584B6E" w:rsidRPr="00584B6E">
        <w:t>150</w:t>
      </w:r>
      <w:r w:rsidR="00584B6E" w:rsidRPr="00584B6E">
        <w:t>多项在线服务。</w:t>
      </w:r>
      <w:r w:rsidR="00584B6E" w:rsidRPr="0088527E">
        <w:rPr>
          <w:rFonts w:ascii="宋体" w:hAnsi="宋体" w:cs="Times New Roman"/>
          <w:b/>
          <w:szCs w:val="21"/>
          <w:rPrChange w:id="90" w:author="忠鹏 丁" w:date="2020-12-30T13:15:00Z">
            <w:rPr>
              <w:rFonts w:ascii="宋体" w:hAnsi="宋体" w:cs="Times New Roman"/>
              <w:szCs w:val="21"/>
            </w:rPr>
          </w:rPrChange>
        </w:rPr>
        <w:t>“</w:t>
      </w:r>
      <w:r w:rsidR="00584B6E" w:rsidRPr="0088527E">
        <w:rPr>
          <w:b/>
          <w:rPrChange w:id="91" w:author="忠鹏 丁" w:date="2020-12-30T13:15:00Z">
            <w:rPr/>
          </w:rPrChange>
        </w:rPr>
        <w:t>现场办</w:t>
      </w:r>
      <w:r w:rsidR="00584B6E" w:rsidRPr="0088527E">
        <w:rPr>
          <w:rFonts w:ascii="宋体" w:hAnsi="宋体" w:cs="Times New Roman"/>
          <w:b/>
          <w:szCs w:val="21"/>
          <w:rPrChange w:id="92" w:author="忠鹏 丁" w:date="2020-12-30T13:15:00Z">
            <w:rPr>
              <w:rFonts w:ascii="宋体" w:hAnsi="宋体" w:cs="Times New Roman"/>
              <w:szCs w:val="21"/>
            </w:rPr>
          </w:rPrChange>
        </w:rPr>
        <w:t>”</w:t>
      </w:r>
      <w:r w:rsidR="00584B6E" w:rsidRPr="00584B6E">
        <w:t>，在这里可直接办理社会保险参保登记、参保信息变更登记、参</w:t>
      </w:r>
      <w:r w:rsidR="00584B6E" w:rsidRPr="00584B6E">
        <w:rPr>
          <w:rFonts w:hint="eastAsia"/>
        </w:rPr>
        <w:t>保对象应缴社会保险费核定、出具社会保险信息证明、申请补缴（清退）社会保险费、生育保险待遇核准支付、基本养老</w:t>
      </w:r>
      <w:r w:rsidR="00584B6E" w:rsidRPr="00584B6E">
        <w:rPr>
          <w:rFonts w:hint="eastAsia"/>
        </w:rPr>
        <w:lastRenderedPageBreak/>
        <w:t>保险待遇核准支付等</w:t>
      </w:r>
      <w:r w:rsidR="00584B6E" w:rsidRPr="00584B6E">
        <w:t>15</w:t>
      </w:r>
      <w:r w:rsidR="00584B6E" w:rsidRPr="00584B6E">
        <w:t>项社保单位业务。另外，普通业务</w:t>
      </w:r>
      <w:r w:rsidR="00584B6E" w:rsidRPr="00473459">
        <w:rPr>
          <w:rFonts w:ascii="宋体" w:hAnsi="宋体" w:cs="Times New Roman"/>
          <w:szCs w:val="21"/>
        </w:rPr>
        <w:t>“</w:t>
      </w:r>
      <w:r w:rsidR="00584B6E" w:rsidRPr="00584B6E">
        <w:t>在家办、邮寄办</w:t>
      </w:r>
      <w:r w:rsidR="00584B6E" w:rsidRPr="00473459">
        <w:rPr>
          <w:rFonts w:ascii="宋体" w:hAnsi="宋体" w:cs="Times New Roman"/>
          <w:szCs w:val="21"/>
        </w:rPr>
        <w:t>”</w:t>
      </w:r>
      <w:r w:rsidR="00584B6E" w:rsidRPr="00584B6E">
        <w:t>，比如针对需要提交纸质材料和证照送达的业务，提供双向</w:t>
      </w:r>
      <w:r w:rsidR="00584B6E" w:rsidRPr="00584B6E">
        <w:t>EMS</w:t>
      </w:r>
      <w:r w:rsidR="00584B6E" w:rsidRPr="00584B6E">
        <w:t>免费邮寄服务，确保群众能够及时处理所办业务，减少外出办事。紧急业务</w:t>
      </w:r>
      <w:r w:rsidR="00584B6E" w:rsidRPr="00473459">
        <w:rPr>
          <w:rFonts w:ascii="宋体" w:hAnsi="宋体" w:cs="Times New Roman"/>
          <w:szCs w:val="21"/>
        </w:rPr>
        <w:t>“</w:t>
      </w:r>
      <w:r w:rsidR="00584B6E" w:rsidRPr="00584B6E">
        <w:t>预约办</w:t>
      </w:r>
      <w:r w:rsidR="00584B6E" w:rsidRPr="00473459">
        <w:rPr>
          <w:rFonts w:ascii="宋体" w:hAnsi="宋体" w:cs="Times New Roman"/>
          <w:szCs w:val="21"/>
        </w:rPr>
        <w:t>”</w:t>
      </w:r>
      <w:r w:rsidR="00584B6E" w:rsidRPr="00584B6E">
        <w:t>。对于涉及生命安全、公共事业运行、防疫需要和法定时限要求的急办情形，全市各地开设预约急办窗口，精简工作人员进行分时段预约，快速办理，快速离开。同时，为出行不便、特殊情况等群体提供不动产登记、企业审批等上</w:t>
      </w:r>
      <w:r w:rsidR="00584B6E" w:rsidRPr="00584B6E">
        <w:rPr>
          <w:rFonts w:hint="eastAsia"/>
        </w:rPr>
        <w:t>门服务。特殊业务“延伸办、多点办”。针对特殊事项，开展延伸服务，多点可办，降低企业成本，减少办理环节。</w:t>
      </w:r>
    </w:p>
    <w:p w14:paraId="7888FD54" w14:textId="47AD22A2" w:rsidR="00936238" w:rsidRDefault="00936238" w:rsidP="00936238">
      <w:pPr>
        <w:pStyle w:val="1"/>
      </w:pPr>
      <w:bookmarkStart w:id="93" w:name="_Toc60515694"/>
      <w:r>
        <w:rPr>
          <w:rFonts w:hint="eastAsia"/>
        </w:rPr>
        <w:t>四、</w:t>
      </w:r>
      <w:r w:rsidRPr="00936238">
        <w:rPr>
          <w:rFonts w:hint="eastAsia"/>
        </w:rPr>
        <w:t>“最多跑一次”新成效</w:t>
      </w:r>
      <w:bookmarkEnd w:id="93"/>
    </w:p>
    <w:p w14:paraId="58168C5F" w14:textId="031CCE8F" w:rsidR="00936238" w:rsidRDefault="00936238" w:rsidP="00936238">
      <w:pPr>
        <w:pStyle w:val="2"/>
      </w:pPr>
      <w:bookmarkStart w:id="94" w:name="_Toc60515695"/>
      <w:r>
        <w:rPr>
          <w:rFonts w:hint="eastAsia"/>
        </w:rPr>
        <w:t>1</w:t>
      </w:r>
      <w:r>
        <w:rPr>
          <w:rFonts w:hint="eastAsia"/>
        </w:rPr>
        <w:t>、</w:t>
      </w:r>
      <w:r w:rsidRPr="00936238">
        <w:rPr>
          <w:rFonts w:hint="eastAsia"/>
        </w:rPr>
        <w:t>群众便利加强</w:t>
      </w:r>
      <w:bookmarkEnd w:id="94"/>
    </w:p>
    <w:p w14:paraId="032CFBDA" w14:textId="0969403A" w:rsidR="00936238" w:rsidRDefault="00936238" w:rsidP="00936238">
      <w:pPr>
        <w:pStyle w:val="3"/>
      </w:pPr>
      <w:bookmarkStart w:id="95" w:name="_Toc60515696"/>
      <w:r>
        <w:rPr>
          <w:rFonts w:hint="eastAsia"/>
        </w:rPr>
        <w:t>（</w:t>
      </w:r>
      <w:r w:rsidRPr="00936238">
        <w:t>1</w:t>
      </w:r>
      <w:r w:rsidRPr="00936238">
        <w:t>）调查结果</w:t>
      </w:r>
      <w:bookmarkEnd w:id="95"/>
    </w:p>
    <w:p w14:paraId="2977EBCB" w14:textId="0145870A" w:rsidR="00284252" w:rsidRDefault="00284252" w:rsidP="00284252">
      <w:r>
        <w:rPr>
          <w:rFonts w:hint="eastAsia"/>
        </w:rPr>
        <w:t>①</w:t>
      </w:r>
      <w:r>
        <w:t>在被调查者的</w:t>
      </w:r>
      <w:r w:rsidRPr="00FD29C1">
        <w:rPr>
          <w:b/>
          <w:bCs/>
        </w:rPr>
        <w:t>年龄</w:t>
      </w:r>
      <w:r>
        <w:t>段中，主要为</w:t>
      </w:r>
      <w:r>
        <w:t>17-50</w:t>
      </w:r>
      <w:r>
        <w:t>岁的青中年人群。由于老年人大多行动不便，因此在街道等公共场所比较难见到老年群体</w:t>
      </w:r>
      <w:ins w:id="96" w:author="忠鹏 丁" w:date="2020-12-30T13:16:00Z">
        <w:r w:rsidR="0088527E">
          <w:rPr>
            <w:rFonts w:hint="eastAsia"/>
          </w:rPr>
          <w:t>，</w:t>
        </w:r>
      </w:ins>
      <w:ins w:id="97" w:author="忠鹏 丁" w:date="2020-12-30T13:17:00Z">
        <w:r w:rsidR="0088527E">
          <w:rPr>
            <w:rFonts w:hint="eastAsia"/>
          </w:rPr>
          <w:t>而年轻人更倾向于外出逛街，且调研时间选取在了</w:t>
        </w:r>
      </w:ins>
      <w:ins w:id="98" w:author="忠鹏 丁" w:date="2020-12-30T13:18:00Z">
        <w:r w:rsidR="0088527E">
          <w:rPr>
            <w:rFonts w:hint="eastAsia"/>
          </w:rPr>
          <w:t>周末</w:t>
        </w:r>
      </w:ins>
      <w:ins w:id="99" w:author="忠鹏 丁" w:date="2020-12-30T13:17:00Z">
        <w:r w:rsidR="0088527E">
          <w:rPr>
            <w:rFonts w:hint="eastAsia"/>
          </w:rPr>
          <w:t>，</w:t>
        </w:r>
      </w:ins>
      <w:ins w:id="100" w:author="忠鹏 丁" w:date="2020-12-30T13:18:00Z">
        <w:r w:rsidR="0088527E">
          <w:rPr>
            <w:rFonts w:hint="eastAsia"/>
          </w:rPr>
          <w:t>大部分人不需要上班或上课</w:t>
        </w:r>
      </w:ins>
      <w:r>
        <w:t>。总体来说，年龄分布比较合理，可以以本次采访数据代表广大人民群众。</w:t>
      </w:r>
    </w:p>
    <w:p w14:paraId="54F23AD8" w14:textId="51BC04F2" w:rsidR="00EF6816" w:rsidRDefault="00584B6E" w:rsidP="0049164D">
      <w:pPr>
        <w:jc w:val="center"/>
      </w:pPr>
      <w:r>
        <w:rPr>
          <w:noProof/>
        </w:rPr>
        <w:drawing>
          <wp:inline distT="0" distB="0" distL="0" distR="0" wp14:anchorId="3516A9BB" wp14:editId="417A4167">
            <wp:extent cx="2688590" cy="251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88590" cy="2517775"/>
                    </a:xfrm>
                    <a:prstGeom prst="rect">
                      <a:avLst/>
                    </a:prstGeom>
                    <a:noFill/>
                  </pic:spPr>
                </pic:pic>
              </a:graphicData>
            </a:graphic>
          </wp:inline>
        </w:drawing>
      </w:r>
    </w:p>
    <w:p w14:paraId="789D8364" w14:textId="58923493" w:rsidR="00284252" w:rsidRDefault="00284252" w:rsidP="00284252">
      <w:r>
        <w:rPr>
          <w:rFonts w:hint="eastAsia"/>
        </w:rPr>
        <w:t>②</w:t>
      </w:r>
      <w:r>
        <w:t>被调查者的</w:t>
      </w:r>
      <w:r w:rsidRPr="00FD29C1">
        <w:rPr>
          <w:b/>
          <w:bCs/>
        </w:rPr>
        <w:t>职业</w:t>
      </w:r>
      <w:r>
        <w:t>分布比较平均，集中分布在学生、机关事业人员、工人、企业职员或个体上面。</w:t>
      </w:r>
    </w:p>
    <w:p w14:paraId="7BF7DF5A" w14:textId="429ACCC5" w:rsidR="00EF6816" w:rsidRDefault="00584B6E" w:rsidP="0049164D">
      <w:pPr>
        <w:jc w:val="center"/>
      </w:pPr>
      <w:r>
        <w:rPr>
          <w:noProof/>
        </w:rPr>
        <w:lastRenderedPageBreak/>
        <w:drawing>
          <wp:inline distT="0" distB="0" distL="0" distR="0" wp14:anchorId="47AE8AB1" wp14:editId="0E0B7C13">
            <wp:extent cx="3194685" cy="339598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94685" cy="3395980"/>
                    </a:xfrm>
                    <a:prstGeom prst="rect">
                      <a:avLst/>
                    </a:prstGeom>
                    <a:noFill/>
                  </pic:spPr>
                </pic:pic>
              </a:graphicData>
            </a:graphic>
          </wp:inline>
        </w:drawing>
      </w:r>
    </w:p>
    <w:p w14:paraId="4DC67974" w14:textId="0715A5DB" w:rsidR="00284252" w:rsidRDefault="00284252" w:rsidP="00284252">
      <w:r>
        <w:rPr>
          <w:rFonts w:hint="eastAsia"/>
        </w:rPr>
        <w:t>③</w:t>
      </w:r>
      <w:r>
        <w:t>而对于群众目前的</w:t>
      </w:r>
      <w:r w:rsidRPr="00FD29C1">
        <w:rPr>
          <w:b/>
          <w:bCs/>
        </w:rPr>
        <w:t>办事频率</w:t>
      </w:r>
      <w:r>
        <w:t>基本上是比较小的。大部分人的办事频率并不高（只要两月一次甚至几个月一次），基本办事都是比较重要的事（如办理证件、老年爱心卡等等），这也正是</w:t>
      </w:r>
      <w:r>
        <w:t>“</w:t>
      </w:r>
      <w:r>
        <w:t>跑一次</w:t>
      </w:r>
      <w:r>
        <w:t>”</w:t>
      </w:r>
      <w:r>
        <w:t>的重要性所在。</w:t>
      </w:r>
    </w:p>
    <w:p w14:paraId="64887ECD" w14:textId="5757F0D2" w:rsidR="00EF6816" w:rsidRDefault="00584B6E" w:rsidP="0049164D">
      <w:pPr>
        <w:jc w:val="center"/>
      </w:pPr>
      <w:r>
        <w:rPr>
          <w:noProof/>
        </w:rPr>
        <w:drawing>
          <wp:inline distT="0" distB="0" distL="0" distR="0" wp14:anchorId="63BE7E61" wp14:editId="1E034421">
            <wp:extent cx="3048000" cy="33896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48000" cy="3389630"/>
                    </a:xfrm>
                    <a:prstGeom prst="rect">
                      <a:avLst/>
                    </a:prstGeom>
                    <a:noFill/>
                  </pic:spPr>
                </pic:pic>
              </a:graphicData>
            </a:graphic>
          </wp:inline>
        </w:drawing>
      </w:r>
    </w:p>
    <w:p w14:paraId="25D1A872" w14:textId="009BF211" w:rsidR="00284252" w:rsidRDefault="00284252" w:rsidP="00284252">
      <w:r>
        <w:rPr>
          <w:rFonts w:hint="eastAsia"/>
        </w:rPr>
        <w:t>④</w:t>
      </w:r>
      <w:r>
        <w:t>当然，在办理业务的过程中不可避免的会因为未准备好材料或材料不规范、业务涉及多环节需要多次办理、事先未了解业务流程、没有提前预约或其他原因</w:t>
      </w:r>
      <w:r w:rsidRPr="00FD29C1">
        <w:rPr>
          <w:b/>
          <w:bCs/>
        </w:rPr>
        <w:t>要跑一次以上</w:t>
      </w:r>
      <w:r>
        <w:t>。在其他原</w:t>
      </w:r>
      <w:r>
        <w:lastRenderedPageBreak/>
        <w:t>因中，</w:t>
      </w:r>
      <w:r>
        <w:t>40%</w:t>
      </w:r>
      <w:r>
        <w:t>的人是因为办事点突然临时要求提供一些证明，</w:t>
      </w:r>
      <w:r>
        <w:t>30%</w:t>
      </w:r>
      <w:r>
        <w:t>的人因为办事地点距离太远，而</w:t>
      </w:r>
      <w:r>
        <w:t>30%</w:t>
      </w:r>
      <w:r>
        <w:t>的人觉得工作人员办事效率不高。可见，未准备好材料或材料不规范、事先未了解业务流程、没有预约的问题源头主要是办事</w:t>
      </w:r>
      <w:r w:rsidR="00FD29C1">
        <w:rPr>
          <w:rFonts w:hint="eastAsia"/>
        </w:rPr>
        <w:t>者</w:t>
      </w:r>
      <w:r>
        <w:t>本身，而业务涉及多环节需要多次办理、工作人员办事效率不高、办事地点距离远、办事点临时要求提供证明等问题源头主要发生在办事点本身。</w:t>
      </w:r>
    </w:p>
    <w:p w14:paraId="3FFDFDA0" w14:textId="690B8A26" w:rsidR="00EF6816" w:rsidRDefault="00584B6E" w:rsidP="00284252">
      <w:r>
        <w:rPr>
          <w:noProof/>
        </w:rPr>
        <w:drawing>
          <wp:inline distT="0" distB="0" distL="0" distR="0" wp14:anchorId="7ABFD248" wp14:editId="2BF30560">
            <wp:extent cx="3005349" cy="32613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3005349" cy="3261360"/>
                    </a:xfrm>
                    <a:prstGeom prst="rect">
                      <a:avLst/>
                    </a:prstGeom>
                    <a:noFill/>
                  </pic:spPr>
                </pic:pic>
              </a:graphicData>
            </a:graphic>
          </wp:inline>
        </w:drawing>
      </w:r>
      <w:r w:rsidR="00EF6816">
        <w:rPr>
          <w:noProof/>
        </w:rPr>
        <w:drawing>
          <wp:inline distT="0" distB="0" distL="0" distR="0" wp14:anchorId="5E50E280" wp14:editId="4BC557F9">
            <wp:extent cx="2240662" cy="3249930"/>
            <wp:effectExtent l="0" t="0" r="7620" b="762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45EA3C1" w14:textId="3968C88F" w:rsidR="00284252" w:rsidRDefault="00284252" w:rsidP="00284252">
      <w:pPr>
        <w:pStyle w:val="3"/>
      </w:pPr>
      <w:bookmarkStart w:id="101" w:name="_Toc60515697"/>
      <w:r>
        <w:rPr>
          <w:rFonts w:hint="eastAsia"/>
        </w:rPr>
        <w:t>（</w:t>
      </w:r>
      <w:r>
        <w:rPr>
          <w:rFonts w:hint="eastAsia"/>
        </w:rPr>
        <w:t>2</w:t>
      </w:r>
      <w:r>
        <w:rPr>
          <w:rFonts w:hint="eastAsia"/>
        </w:rPr>
        <w:t>）</w:t>
      </w:r>
      <w:r w:rsidRPr="00284252">
        <w:rPr>
          <w:rFonts w:hint="eastAsia"/>
        </w:rPr>
        <w:t>便民利民的改革</w:t>
      </w:r>
      <w:bookmarkEnd w:id="101"/>
    </w:p>
    <w:p w14:paraId="6211ADF9" w14:textId="77777777" w:rsidR="00584B6E" w:rsidRPr="00584B6E" w:rsidRDefault="00584B6E" w:rsidP="00584B6E">
      <w:pPr>
        <w:ind w:firstLine="420"/>
        <w:rPr>
          <w:rFonts w:ascii="等线" w:hAnsi="等线" w:cs="Times New Roman"/>
          <w:szCs w:val="21"/>
        </w:rPr>
      </w:pPr>
      <w:r w:rsidRPr="00584B6E">
        <w:rPr>
          <w:rFonts w:ascii="等线" w:hAnsi="等线" w:cs="Times New Roman" w:hint="eastAsia"/>
          <w:szCs w:val="21"/>
        </w:rPr>
        <w:t>2019</w:t>
      </w:r>
      <w:r w:rsidRPr="00584B6E">
        <w:rPr>
          <w:rFonts w:ascii="宋体" w:hAnsi="宋体" w:cs="Times New Roman" w:hint="eastAsia"/>
          <w:szCs w:val="21"/>
        </w:rPr>
        <w:t>年以来，浙江省将推行公共场所</w:t>
      </w:r>
      <w:r w:rsidRPr="00584B6E">
        <w:rPr>
          <w:rFonts w:ascii="等线" w:eastAsia="等线" w:hAnsi="等线" w:cs="Times New Roman" w:hint="eastAsia"/>
          <w:szCs w:val="21"/>
        </w:rPr>
        <w:t>“</w:t>
      </w:r>
      <w:r w:rsidRPr="00584B6E">
        <w:rPr>
          <w:rFonts w:ascii="宋体" w:hAnsi="宋体" w:cs="Times New Roman" w:hint="eastAsia"/>
          <w:szCs w:val="21"/>
        </w:rPr>
        <w:t>最多跑一次</w:t>
      </w:r>
      <w:r w:rsidRPr="00584B6E">
        <w:rPr>
          <w:rFonts w:ascii="等线" w:eastAsia="等线" w:hAnsi="等线" w:cs="Times New Roman" w:hint="eastAsia"/>
          <w:szCs w:val="21"/>
        </w:rPr>
        <w:t>”</w:t>
      </w:r>
      <w:r w:rsidRPr="00584B6E">
        <w:rPr>
          <w:rFonts w:ascii="宋体" w:hAnsi="宋体" w:cs="Times New Roman" w:hint="eastAsia"/>
          <w:szCs w:val="21"/>
        </w:rPr>
        <w:t>改革作为持续深化</w:t>
      </w:r>
      <w:r w:rsidRPr="00584B6E">
        <w:rPr>
          <w:rFonts w:ascii="等线" w:eastAsia="等线" w:hAnsi="等线" w:cs="Times New Roman" w:hint="eastAsia"/>
          <w:szCs w:val="21"/>
        </w:rPr>
        <w:t>“</w:t>
      </w:r>
      <w:r w:rsidRPr="00584B6E">
        <w:rPr>
          <w:rFonts w:ascii="宋体" w:hAnsi="宋体" w:cs="Times New Roman" w:hint="eastAsia"/>
          <w:szCs w:val="21"/>
        </w:rPr>
        <w:t>放管服</w:t>
      </w:r>
      <w:r w:rsidRPr="00584B6E">
        <w:rPr>
          <w:rFonts w:ascii="等线" w:eastAsia="等线" w:hAnsi="等线" w:cs="Times New Roman" w:hint="eastAsia"/>
          <w:szCs w:val="21"/>
        </w:rPr>
        <w:t>”</w:t>
      </w:r>
      <w:r w:rsidRPr="00584B6E">
        <w:rPr>
          <w:rFonts w:ascii="宋体" w:hAnsi="宋体" w:cs="Times New Roman" w:hint="eastAsia"/>
          <w:szCs w:val="21"/>
        </w:rPr>
        <w:t>改革优化营商环境的新突破口，以</w:t>
      </w:r>
      <w:r w:rsidRPr="00584B6E">
        <w:rPr>
          <w:rFonts w:ascii="等线" w:eastAsia="等线" w:hAnsi="等线" w:cs="Times New Roman" w:hint="eastAsia"/>
          <w:szCs w:val="21"/>
        </w:rPr>
        <w:t>“</w:t>
      </w:r>
      <w:r w:rsidRPr="00584B6E">
        <w:rPr>
          <w:rFonts w:ascii="宋体" w:hAnsi="宋体" w:cs="Times New Roman" w:hint="eastAsia"/>
          <w:szCs w:val="21"/>
        </w:rPr>
        <w:t>便利化、智慧化、人性化、特色化、规范化</w:t>
      </w:r>
      <w:r w:rsidRPr="00584B6E">
        <w:rPr>
          <w:rFonts w:ascii="等线" w:eastAsia="等线" w:hAnsi="等线" w:cs="Times New Roman" w:hint="eastAsia"/>
          <w:szCs w:val="21"/>
        </w:rPr>
        <w:t>”</w:t>
      </w:r>
      <w:r w:rsidRPr="00584B6E">
        <w:rPr>
          <w:rFonts w:ascii="宋体" w:hAnsi="宋体" w:cs="Times New Roman" w:hint="eastAsia"/>
          <w:szCs w:val="21"/>
        </w:rPr>
        <w:t>为抓手，从老百姓身边事改起，着力改善公共场所硬件环境，优化简化服务流程，大力推行网上办事，全面提升交通设施、旅游景区、文体场馆、医疗场所、车辆检测等九类公共场所服务质量和水平，推动加快建设国际一流营商环境。</w:t>
      </w:r>
    </w:p>
    <w:p w14:paraId="5B4C132E" w14:textId="1F915044"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根据《浙江省保障</w:t>
      </w:r>
      <w:r w:rsidRPr="00584B6E">
        <w:rPr>
          <w:rFonts w:ascii="等线" w:hAnsi="等线" w:cs="Times New Roman" w:hint="eastAsia"/>
          <w:szCs w:val="21"/>
        </w:rPr>
        <w:t>“最多跑一次”改革规定》（</w:t>
      </w:r>
      <w:r w:rsidRPr="00584B6E">
        <w:rPr>
          <w:rFonts w:ascii="等线" w:hAnsi="等线" w:cs="Times New Roman" w:hint="eastAsia"/>
          <w:szCs w:val="21"/>
        </w:rPr>
        <w:t>2018</w:t>
      </w:r>
      <w:r w:rsidRPr="00584B6E">
        <w:rPr>
          <w:rFonts w:ascii="宋体" w:hAnsi="宋体" w:cs="Times New Roman" w:hint="eastAsia"/>
          <w:szCs w:val="21"/>
        </w:rPr>
        <w:t>年</w:t>
      </w:r>
      <w:r w:rsidRPr="00584B6E">
        <w:rPr>
          <w:rFonts w:ascii="等线" w:eastAsia="等线" w:hAnsi="等线" w:cs="Times New Roman" w:hint="eastAsia"/>
          <w:szCs w:val="21"/>
        </w:rPr>
        <w:t>11</w:t>
      </w:r>
      <w:r w:rsidRPr="00584B6E">
        <w:rPr>
          <w:rFonts w:ascii="宋体" w:hAnsi="宋体" w:cs="Times New Roman" w:hint="eastAsia"/>
          <w:szCs w:val="21"/>
        </w:rPr>
        <w:t>月</w:t>
      </w:r>
      <w:r w:rsidRPr="00584B6E">
        <w:rPr>
          <w:rFonts w:ascii="等线" w:eastAsia="等线" w:hAnsi="等线" w:cs="Times New Roman" w:hint="eastAsia"/>
          <w:szCs w:val="21"/>
        </w:rPr>
        <w:t>30</w:t>
      </w:r>
      <w:r w:rsidRPr="00584B6E">
        <w:rPr>
          <w:rFonts w:ascii="宋体" w:hAnsi="宋体" w:cs="Times New Roman" w:hint="eastAsia"/>
          <w:szCs w:val="21"/>
        </w:rPr>
        <w:t>日浙江省第十三届人民代表大会常务委员会第七次会议通过），从第三条</w:t>
      </w:r>
      <w:r w:rsidRPr="00D706CD">
        <w:rPr>
          <w:rFonts w:ascii="等线" w:hAnsi="等线" w:cs="Times New Roman" w:hint="eastAsia"/>
          <w:b/>
          <w:szCs w:val="21"/>
          <w:rPrChange w:id="102" w:author="忠鹏 丁" w:date="2020-12-30T13:20:00Z">
            <w:rPr>
              <w:rFonts w:ascii="等线" w:hAnsi="等线" w:cs="Times New Roman" w:hint="eastAsia"/>
              <w:szCs w:val="21"/>
            </w:rPr>
          </w:rPrChange>
        </w:rPr>
        <w:t>“县级以上人民政府应当按照简政放权、公开便民、加强监管、优化服务的原则推进</w:t>
      </w:r>
      <w:del w:id="103" w:author="忠鹏 丁" w:date="2020-12-30T13:20:00Z">
        <w:r w:rsidRPr="00D706CD" w:rsidDel="00D706CD">
          <w:rPr>
            <w:rFonts w:ascii="等线" w:hAnsi="等线" w:cs="Times New Roman" w:hint="eastAsia"/>
            <w:b/>
            <w:szCs w:val="21"/>
            <w:rPrChange w:id="104" w:author="忠鹏 丁" w:date="2020-12-30T13:20:00Z">
              <w:rPr>
                <w:rFonts w:ascii="等线" w:hAnsi="等线" w:cs="Times New Roman" w:hint="eastAsia"/>
                <w:szCs w:val="21"/>
              </w:rPr>
            </w:rPrChange>
          </w:rPr>
          <w:delText>“</w:delText>
        </w:r>
      </w:del>
      <w:ins w:id="105" w:author="忠鹏 丁" w:date="2020-12-30T13:20:00Z">
        <w:r w:rsidR="00D706CD" w:rsidRPr="00D706CD">
          <w:rPr>
            <w:rFonts w:ascii="等线" w:hAnsi="等线" w:cs="Times New Roman" w:hint="eastAsia"/>
            <w:b/>
            <w:szCs w:val="21"/>
            <w:rPrChange w:id="106"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07" w:author="忠鹏 丁" w:date="2020-12-30T13:20:00Z">
            <w:rPr>
              <w:rFonts w:ascii="等线" w:hAnsi="等线" w:cs="Times New Roman" w:hint="eastAsia"/>
              <w:szCs w:val="21"/>
            </w:rPr>
          </w:rPrChange>
        </w:rPr>
        <w:t>最多跑一次</w:t>
      </w:r>
      <w:del w:id="108" w:author="忠鹏 丁" w:date="2020-12-30T13:20:00Z">
        <w:r w:rsidRPr="00D706CD" w:rsidDel="00D706CD">
          <w:rPr>
            <w:rFonts w:ascii="等线" w:hAnsi="等线" w:cs="Times New Roman" w:hint="eastAsia"/>
            <w:b/>
            <w:szCs w:val="21"/>
            <w:rPrChange w:id="109" w:author="忠鹏 丁" w:date="2020-12-30T13:20:00Z">
              <w:rPr>
                <w:rFonts w:ascii="等线" w:hAnsi="等线" w:cs="Times New Roman" w:hint="eastAsia"/>
                <w:szCs w:val="21"/>
              </w:rPr>
            </w:rPrChange>
          </w:rPr>
          <w:delText>”</w:delText>
        </w:r>
      </w:del>
      <w:ins w:id="110" w:author="忠鹏 丁" w:date="2020-12-30T13:20:00Z">
        <w:r w:rsidR="00D706CD" w:rsidRPr="00D706CD">
          <w:rPr>
            <w:rFonts w:ascii="等线" w:hAnsi="等线" w:cs="Times New Roman" w:hint="eastAsia"/>
            <w:b/>
            <w:szCs w:val="21"/>
            <w:rPrChange w:id="111"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12" w:author="忠鹏 丁" w:date="2020-12-30T13:20:00Z">
            <w:rPr>
              <w:rFonts w:ascii="等线" w:hAnsi="等线" w:cs="Times New Roman" w:hint="eastAsia"/>
              <w:szCs w:val="21"/>
            </w:rPr>
          </w:rPrChange>
        </w:rPr>
        <w:t>改革，将</w:t>
      </w:r>
      <w:del w:id="113" w:author="忠鹏 丁" w:date="2020-12-30T13:20:00Z">
        <w:r w:rsidRPr="00D706CD" w:rsidDel="00D706CD">
          <w:rPr>
            <w:rFonts w:ascii="等线" w:hAnsi="等线" w:cs="Times New Roman" w:hint="eastAsia"/>
            <w:b/>
            <w:szCs w:val="21"/>
            <w:rPrChange w:id="114" w:author="忠鹏 丁" w:date="2020-12-30T13:20:00Z">
              <w:rPr>
                <w:rFonts w:ascii="等线" w:hAnsi="等线" w:cs="Times New Roman" w:hint="eastAsia"/>
                <w:szCs w:val="21"/>
              </w:rPr>
            </w:rPrChange>
          </w:rPr>
          <w:delText>“</w:delText>
        </w:r>
      </w:del>
      <w:ins w:id="115" w:author="忠鹏 丁" w:date="2020-12-30T13:20:00Z">
        <w:r w:rsidR="00D706CD" w:rsidRPr="00D706CD">
          <w:rPr>
            <w:rFonts w:ascii="等线" w:hAnsi="等线" w:cs="Times New Roman" w:hint="eastAsia"/>
            <w:b/>
            <w:szCs w:val="21"/>
            <w:rPrChange w:id="116"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17" w:author="忠鹏 丁" w:date="2020-12-30T13:20:00Z">
            <w:rPr>
              <w:rFonts w:ascii="等线" w:hAnsi="等线" w:cs="Times New Roman" w:hint="eastAsia"/>
              <w:szCs w:val="21"/>
            </w:rPr>
          </w:rPrChange>
        </w:rPr>
        <w:t>最多跑一次</w:t>
      </w:r>
      <w:del w:id="118" w:author="忠鹏 丁" w:date="2020-12-30T13:20:00Z">
        <w:r w:rsidRPr="00D706CD" w:rsidDel="00D706CD">
          <w:rPr>
            <w:rFonts w:ascii="等线" w:hAnsi="等线" w:cs="Times New Roman" w:hint="eastAsia"/>
            <w:b/>
            <w:szCs w:val="21"/>
            <w:rPrChange w:id="119" w:author="忠鹏 丁" w:date="2020-12-30T13:20:00Z">
              <w:rPr>
                <w:rFonts w:ascii="等线" w:hAnsi="等线" w:cs="Times New Roman" w:hint="eastAsia"/>
                <w:szCs w:val="21"/>
              </w:rPr>
            </w:rPrChange>
          </w:rPr>
          <w:delText>”</w:delText>
        </w:r>
      </w:del>
      <w:ins w:id="120" w:author="忠鹏 丁" w:date="2020-12-30T13:20:00Z">
        <w:r w:rsidR="00D706CD" w:rsidRPr="00D706CD">
          <w:rPr>
            <w:rFonts w:ascii="等线" w:hAnsi="等线" w:cs="Times New Roman" w:hint="eastAsia"/>
            <w:b/>
            <w:szCs w:val="21"/>
            <w:rPrChange w:id="121"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22" w:author="忠鹏 丁" w:date="2020-12-30T13:20:00Z">
            <w:rPr>
              <w:rFonts w:ascii="等线" w:hAnsi="等线" w:cs="Times New Roman" w:hint="eastAsia"/>
              <w:szCs w:val="21"/>
            </w:rPr>
          </w:rPrChange>
        </w:rPr>
        <w:t>改革作为政府工作的重要内容，建立健全改革工作协调机制，制定推进改革实施方案，强化保障和责任落实。县级以上</w:t>
      </w:r>
      <w:del w:id="123" w:author="忠鹏 丁" w:date="2020-12-30T13:20:00Z">
        <w:r w:rsidRPr="00D706CD" w:rsidDel="00D706CD">
          <w:rPr>
            <w:rFonts w:ascii="等线" w:hAnsi="等线" w:cs="Times New Roman" w:hint="eastAsia"/>
            <w:b/>
            <w:szCs w:val="21"/>
            <w:rPrChange w:id="124" w:author="忠鹏 丁" w:date="2020-12-30T13:20:00Z">
              <w:rPr>
                <w:rFonts w:ascii="等线" w:hAnsi="等线" w:cs="Times New Roman" w:hint="eastAsia"/>
                <w:szCs w:val="21"/>
              </w:rPr>
            </w:rPrChange>
          </w:rPr>
          <w:delText>“</w:delText>
        </w:r>
      </w:del>
      <w:ins w:id="125" w:author="忠鹏 丁" w:date="2020-12-30T13:20:00Z">
        <w:r w:rsidR="00D706CD" w:rsidRPr="00D706CD">
          <w:rPr>
            <w:rFonts w:ascii="等线" w:hAnsi="等线" w:cs="Times New Roman" w:hint="eastAsia"/>
            <w:b/>
            <w:szCs w:val="21"/>
            <w:rPrChange w:id="126"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27" w:author="忠鹏 丁" w:date="2020-12-30T13:20:00Z">
            <w:rPr>
              <w:rFonts w:ascii="等线" w:hAnsi="等线" w:cs="Times New Roman" w:hint="eastAsia"/>
              <w:szCs w:val="21"/>
            </w:rPr>
          </w:rPrChange>
        </w:rPr>
        <w:t>最多跑一次</w:t>
      </w:r>
      <w:del w:id="128" w:author="忠鹏 丁" w:date="2020-12-30T13:20:00Z">
        <w:r w:rsidRPr="00D706CD" w:rsidDel="00D706CD">
          <w:rPr>
            <w:rFonts w:ascii="等线" w:hAnsi="等线" w:cs="Times New Roman" w:hint="eastAsia"/>
            <w:b/>
            <w:szCs w:val="21"/>
            <w:rPrChange w:id="129" w:author="忠鹏 丁" w:date="2020-12-30T13:20:00Z">
              <w:rPr>
                <w:rFonts w:ascii="等线" w:hAnsi="等线" w:cs="Times New Roman" w:hint="eastAsia"/>
                <w:szCs w:val="21"/>
              </w:rPr>
            </w:rPrChange>
          </w:rPr>
          <w:delText>”</w:delText>
        </w:r>
      </w:del>
      <w:ins w:id="130" w:author="忠鹏 丁" w:date="2020-12-30T13:20:00Z">
        <w:r w:rsidR="00D706CD" w:rsidRPr="00D706CD">
          <w:rPr>
            <w:rFonts w:ascii="等线" w:hAnsi="等线" w:cs="Times New Roman" w:hint="eastAsia"/>
            <w:b/>
            <w:szCs w:val="21"/>
            <w:rPrChange w:id="131" w:author="忠鹏 丁" w:date="2020-12-30T13:20:00Z">
              <w:rPr>
                <w:rFonts w:ascii="等线" w:hAnsi="等线" w:cs="Times New Roman" w:hint="eastAsia"/>
                <w:szCs w:val="21"/>
              </w:rPr>
            </w:rPrChange>
          </w:rPr>
          <w:t>’</w:t>
        </w:r>
      </w:ins>
      <w:r w:rsidRPr="00D706CD">
        <w:rPr>
          <w:rFonts w:ascii="等线" w:hAnsi="等线" w:cs="Times New Roman" w:hint="eastAsia"/>
          <w:b/>
          <w:szCs w:val="21"/>
          <w:rPrChange w:id="132" w:author="忠鹏 丁" w:date="2020-12-30T13:20:00Z">
            <w:rPr>
              <w:rFonts w:ascii="等线" w:hAnsi="等线" w:cs="Times New Roman" w:hint="eastAsia"/>
              <w:szCs w:val="21"/>
            </w:rPr>
          </w:rPrChange>
        </w:rPr>
        <w:t>改革工作部门具体负责推进、协调、指导、监督</w:t>
      </w:r>
      <w:r w:rsidRPr="00D706CD">
        <w:rPr>
          <w:rFonts w:ascii="等线" w:hAnsi="等线" w:cs="Times New Roman" w:hint="eastAsia"/>
          <w:b/>
          <w:szCs w:val="21"/>
          <w:rPrChange w:id="133" w:author="忠鹏 丁" w:date="2020-12-30T13:20:00Z">
            <w:rPr>
              <w:rFonts w:ascii="等线" w:hAnsi="等线" w:cs="Times New Roman" w:hint="eastAsia"/>
              <w:szCs w:val="21"/>
            </w:rPr>
          </w:rPrChange>
        </w:rPr>
        <w:lastRenderedPageBreak/>
        <w:t>有关部门和下级人民政府做好有关工作。”</w:t>
      </w:r>
      <w:r w:rsidRPr="00584B6E">
        <w:rPr>
          <w:rFonts w:ascii="等线" w:hAnsi="等线" w:cs="Times New Roman" w:hint="eastAsia"/>
          <w:szCs w:val="21"/>
        </w:rPr>
        <w:t>可以看出浙江省政府对最多跑一次改革的重视，尤其是便民利民这一方面，省政府放手发动群众，充分利用基层组织推进“最多跑一次”改革。</w:t>
      </w:r>
    </w:p>
    <w:p w14:paraId="1088B0DE"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根据此次调研，通过对两个社区的访谈，我们总结了几点出他们在此次改革中便民利民的成效：</w:t>
      </w:r>
    </w:p>
    <w:p w14:paraId="66F5F05D"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①</w:t>
      </w:r>
      <w:r w:rsidRPr="00584B6E">
        <w:rPr>
          <w:rFonts w:ascii="宋体" w:hAnsi="宋体" w:cs="Times New Roman" w:hint="eastAsia"/>
          <w:b/>
          <w:bCs/>
          <w:szCs w:val="21"/>
        </w:rPr>
        <w:t>大多数群众认为改革成效明显：</w:t>
      </w:r>
    </w:p>
    <w:p w14:paraId="04131713"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当问到对玉泉社区</w:t>
      </w:r>
      <w:r w:rsidRPr="00584B6E">
        <w:rPr>
          <w:rFonts w:ascii="等线" w:hAnsi="等线" w:cs="Times New Roman" w:hint="eastAsia"/>
          <w:szCs w:val="21"/>
        </w:rPr>
        <w:t>“最多跑一次”改革成效的评价时，</w:t>
      </w:r>
      <w:r w:rsidRPr="00584B6E">
        <w:rPr>
          <w:rFonts w:ascii="等线" w:hAnsi="等线" w:cs="Times New Roman" w:hint="eastAsia"/>
          <w:szCs w:val="21"/>
        </w:rPr>
        <w:t>61.9%</w:t>
      </w:r>
      <w:r w:rsidRPr="00584B6E">
        <w:rPr>
          <w:rFonts w:ascii="宋体" w:hAnsi="宋体" w:cs="Times New Roman" w:hint="eastAsia"/>
          <w:szCs w:val="21"/>
        </w:rPr>
        <w:t>的办事群众认为</w:t>
      </w:r>
      <w:r w:rsidRPr="00584B6E">
        <w:rPr>
          <w:rFonts w:ascii="等线" w:eastAsia="等线" w:hAnsi="等线" w:cs="Times New Roman" w:hint="eastAsia"/>
          <w:szCs w:val="21"/>
        </w:rPr>
        <w:t>“</w:t>
      </w:r>
      <w:r w:rsidRPr="00584B6E">
        <w:rPr>
          <w:rFonts w:ascii="宋体" w:hAnsi="宋体" w:cs="Times New Roman" w:hint="eastAsia"/>
          <w:szCs w:val="21"/>
        </w:rPr>
        <w:t>效果明显</w:t>
      </w:r>
      <w:r w:rsidRPr="00584B6E">
        <w:rPr>
          <w:rFonts w:ascii="等线" w:eastAsia="等线" w:hAnsi="等线" w:cs="Times New Roman" w:hint="eastAsia"/>
          <w:szCs w:val="21"/>
        </w:rPr>
        <w:t>”</w:t>
      </w:r>
      <w:r w:rsidRPr="00584B6E">
        <w:rPr>
          <w:rFonts w:ascii="宋体" w:hAnsi="宋体" w:cs="Times New Roman" w:hint="eastAsia"/>
          <w:szCs w:val="21"/>
        </w:rPr>
        <w:t>，表示</w:t>
      </w:r>
      <w:r w:rsidRPr="00584B6E">
        <w:rPr>
          <w:rFonts w:ascii="等线" w:eastAsia="等线" w:hAnsi="等线" w:cs="Times New Roman" w:hint="eastAsia"/>
          <w:szCs w:val="21"/>
        </w:rPr>
        <w:t>“</w:t>
      </w:r>
      <w:r w:rsidRPr="00584B6E">
        <w:rPr>
          <w:rFonts w:ascii="宋体" w:hAnsi="宋体" w:cs="Times New Roman" w:hint="eastAsia"/>
          <w:szCs w:val="21"/>
        </w:rPr>
        <w:t>有效果</w:t>
      </w:r>
      <w:r w:rsidRPr="00584B6E">
        <w:rPr>
          <w:rFonts w:ascii="等线" w:eastAsia="等线" w:hAnsi="等线" w:cs="Times New Roman" w:hint="eastAsia"/>
          <w:szCs w:val="21"/>
        </w:rPr>
        <w:t>”</w:t>
      </w:r>
      <w:r w:rsidRPr="00584B6E">
        <w:rPr>
          <w:rFonts w:ascii="宋体" w:hAnsi="宋体" w:cs="Times New Roman" w:hint="eastAsia"/>
          <w:szCs w:val="21"/>
        </w:rPr>
        <w:t>的占</w:t>
      </w:r>
      <w:r w:rsidRPr="00584B6E">
        <w:rPr>
          <w:rFonts w:ascii="等线" w:eastAsia="等线" w:hAnsi="等线" w:cs="Times New Roman" w:hint="eastAsia"/>
          <w:szCs w:val="21"/>
        </w:rPr>
        <w:t>29%</w:t>
      </w:r>
      <w:r w:rsidRPr="00584B6E">
        <w:rPr>
          <w:rFonts w:ascii="宋体" w:hAnsi="宋体" w:cs="Times New Roman" w:hint="eastAsia"/>
          <w:szCs w:val="21"/>
        </w:rPr>
        <w:t>，合计占</w:t>
      </w:r>
      <w:r w:rsidRPr="00584B6E">
        <w:rPr>
          <w:rFonts w:ascii="等线" w:eastAsia="等线" w:hAnsi="等线" w:cs="Times New Roman" w:hint="eastAsia"/>
          <w:szCs w:val="21"/>
        </w:rPr>
        <w:t>90.9%</w:t>
      </w:r>
      <w:r w:rsidRPr="00584B6E">
        <w:rPr>
          <w:rFonts w:ascii="宋体" w:hAnsi="宋体" w:cs="Times New Roman" w:hint="eastAsia"/>
          <w:szCs w:val="21"/>
        </w:rPr>
        <w:t>。表示</w:t>
      </w:r>
      <w:r w:rsidRPr="00584B6E">
        <w:rPr>
          <w:rFonts w:ascii="等线" w:eastAsia="等线" w:hAnsi="等线" w:cs="Times New Roman" w:hint="eastAsia"/>
          <w:szCs w:val="21"/>
        </w:rPr>
        <w:t>“</w:t>
      </w:r>
      <w:r w:rsidRPr="00584B6E">
        <w:rPr>
          <w:rFonts w:ascii="宋体" w:hAnsi="宋体" w:cs="Times New Roman" w:hint="eastAsia"/>
          <w:szCs w:val="21"/>
        </w:rPr>
        <w:t>与以前差不多</w:t>
      </w:r>
      <w:r w:rsidRPr="00584B6E">
        <w:rPr>
          <w:rFonts w:ascii="等线" w:eastAsia="等线" w:hAnsi="等线" w:cs="Times New Roman" w:hint="eastAsia"/>
          <w:szCs w:val="21"/>
        </w:rPr>
        <w:t>”</w:t>
      </w:r>
      <w:r w:rsidRPr="00584B6E">
        <w:rPr>
          <w:rFonts w:ascii="宋体" w:hAnsi="宋体" w:cs="Times New Roman" w:hint="eastAsia"/>
          <w:szCs w:val="21"/>
        </w:rPr>
        <w:t>的仅占</w:t>
      </w:r>
      <w:r w:rsidRPr="00584B6E">
        <w:rPr>
          <w:rFonts w:ascii="等线" w:eastAsia="等线" w:hAnsi="等线" w:cs="Times New Roman" w:hint="eastAsia"/>
          <w:szCs w:val="21"/>
        </w:rPr>
        <w:t>6.5%</w:t>
      </w:r>
      <w:r w:rsidRPr="00584B6E">
        <w:rPr>
          <w:rFonts w:ascii="宋体" w:hAnsi="宋体" w:cs="Times New Roman" w:hint="eastAsia"/>
          <w:szCs w:val="21"/>
        </w:rPr>
        <w:t>，另有</w:t>
      </w:r>
      <w:r w:rsidRPr="00584B6E">
        <w:rPr>
          <w:rFonts w:ascii="等线" w:eastAsia="等线" w:hAnsi="等线" w:cs="Times New Roman" w:hint="eastAsia"/>
          <w:szCs w:val="21"/>
        </w:rPr>
        <w:t>2.6%</w:t>
      </w:r>
      <w:r w:rsidRPr="00584B6E">
        <w:rPr>
          <w:rFonts w:ascii="宋体" w:hAnsi="宋体" w:cs="Times New Roman" w:hint="eastAsia"/>
          <w:szCs w:val="21"/>
        </w:rPr>
        <w:t>的人表示不了解。</w:t>
      </w:r>
    </w:p>
    <w:p w14:paraId="6B68EDF8"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②</w:t>
      </w:r>
      <w:r w:rsidRPr="00584B6E">
        <w:rPr>
          <w:rFonts w:ascii="宋体" w:hAnsi="宋体" w:cs="Times New Roman" w:hint="eastAsia"/>
          <w:b/>
          <w:bCs/>
          <w:szCs w:val="21"/>
        </w:rPr>
        <w:t>绝大多数群众认为办事更方便了：</w:t>
      </w:r>
    </w:p>
    <w:p w14:paraId="337E3A88" w14:textId="77777777" w:rsidR="00584B6E" w:rsidRPr="00584B6E" w:rsidRDefault="00584B6E" w:rsidP="00584B6E">
      <w:pPr>
        <w:ind w:firstLineChars="200" w:firstLine="420"/>
        <w:rPr>
          <w:rFonts w:ascii="等线" w:hAnsi="等线" w:cs="Times New Roman"/>
          <w:szCs w:val="21"/>
        </w:rPr>
      </w:pPr>
      <w:r w:rsidRPr="00584B6E">
        <w:rPr>
          <w:rFonts w:ascii="等线" w:hAnsi="等线" w:cs="Times New Roman" w:hint="eastAsia"/>
          <w:szCs w:val="21"/>
        </w:rPr>
        <w:t>“最多跑一次”改革后，</w:t>
      </w:r>
      <w:r w:rsidRPr="00584B6E">
        <w:rPr>
          <w:rFonts w:ascii="等线" w:hAnsi="等线" w:cs="Times New Roman" w:hint="eastAsia"/>
          <w:szCs w:val="21"/>
        </w:rPr>
        <w:t>50.9%</w:t>
      </w:r>
      <w:r w:rsidRPr="00584B6E">
        <w:rPr>
          <w:rFonts w:ascii="宋体" w:hAnsi="宋体" w:cs="Times New Roman" w:hint="eastAsia"/>
          <w:szCs w:val="21"/>
        </w:rPr>
        <w:t>的人认为现在办事很方便，认为比较方便的占</w:t>
      </w:r>
      <w:r w:rsidRPr="00584B6E">
        <w:rPr>
          <w:rFonts w:ascii="等线" w:eastAsia="等线" w:hAnsi="等线" w:cs="Times New Roman" w:hint="eastAsia"/>
          <w:szCs w:val="21"/>
        </w:rPr>
        <w:t>44.1%</w:t>
      </w:r>
      <w:r w:rsidRPr="00584B6E">
        <w:rPr>
          <w:rFonts w:ascii="宋体" w:hAnsi="宋体" w:cs="Times New Roman" w:hint="eastAsia"/>
          <w:szCs w:val="21"/>
        </w:rPr>
        <w:t>，合计占</w:t>
      </w:r>
      <w:r w:rsidRPr="00584B6E">
        <w:rPr>
          <w:rFonts w:ascii="等线" w:eastAsia="等线" w:hAnsi="等线" w:cs="Times New Roman" w:hint="eastAsia"/>
          <w:szCs w:val="21"/>
        </w:rPr>
        <w:t>95%</w:t>
      </w:r>
      <w:r w:rsidRPr="00584B6E">
        <w:rPr>
          <w:rFonts w:ascii="宋体" w:hAnsi="宋体" w:cs="Times New Roman" w:hint="eastAsia"/>
          <w:szCs w:val="21"/>
        </w:rPr>
        <w:t>。认为还不太方便占</w:t>
      </w:r>
      <w:r w:rsidRPr="00584B6E">
        <w:rPr>
          <w:rFonts w:ascii="等线" w:eastAsia="等线" w:hAnsi="等线" w:cs="Times New Roman" w:hint="eastAsia"/>
          <w:szCs w:val="21"/>
        </w:rPr>
        <w:t>3.9%</w:t>
      </w:r>
      <w:r w:rsidRPr="00584B6E">
        <w:rPr>
          <w:rFonts w:ascii="宋体" w:hAnsi="宋体" w:cs="Times New Roman" w:hint="eastAsia"/>
          <w:szCs w:val="21"/>
        </w:rPr>
        <w:t>，不方便的人仅占</w:t>
      </w:r>
      <w:r w:rsidRPr="00584B6E">
        <w:rPr>
          <w:rFonts w:ascii="等线" w:eastAsia="等线" w:hAnsi="等线" w:cs="Times New Roman" w:hint="eastAsia"/>
          <w:szCs w:val="21"/>
        </w:rPr>
        <w:t>1.1%</w:t>
      </w:r>
      <w:r w:rsidRPr="00584B6E">
        <w:rPr>
          <w:rFonts w:ascii="宋体" w:hAnsi="宋体" w:cs="Times New Roman" w:hint="eastAsia"/>
          <w:szCs w:val="21"/>
        </w:rPr>
        <w:t>。</w:t>
      </w:r>
    </w:p>
    <w:p w14:paraId="0C983B91"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③</w:t>
      </w:r>
      <w:r w:rsidRPr="00584B6E">
        <w:rPr>
          <w:rFonts w:ascii="宋体" w:hAnsi="宋体" w:cs="Times New Roman" w:hint="eastAsia"/>
          <w:b/>
          <w:bCs/>
          <w:szCs w:val="21"/>
        </w:rPr>
        <w:t>群众办事一次成功率达</w:t>
      </w:r>
      <w:r w:rsidRPr="00584B6E">
        <w:rPr>
          <w:rFonts w:ascii="等线" w:hAnsi="等线" w:cs="Times New Roman" w:hint="eastAsia"/>
          <w:b/>
          <w:bCs/>
          <w:szCs w:val="21"/>
        </w:rPr>
        <w:t>76.5%</w:t>
      </w:r>
      <w:r w:rsidRPr="00584B6E">
        <w:rPr>
          <w:rFonts w:ascii="宋体" w:hAnsi="宋体" w:cs="Times New Roman" w:hint="eastAsia"/>
          <w:b/>
          <w:bCs/>
          <w:szCs w:val="21"/>
        </w:rPr>
        <w:t>：</w:t>
      </w:r>
    </w:p>
    <w:p w14:paraId="4731DA14"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据对</w:t>
      </w:r>
      <w:r w:rsidRPr="00584B6E">
        <w:rPr>
          <w:rFonts w:ascii="等线" w:hAnsi="等线" w:cs="Times New Roman" w:hint="eastAsia"/>
          <w:szCs w:val="21"/>
        </w:rPr>
        <w:t>50</w:t>
      </w:r>
      <w:r w:rsidRPr="00584B6E">
        <w:rPr>
          <w:rFonts w:ascii="宋体" w:hAnsi="宋体" w:cs="Times New Roman" w:hint="eastAsia"/>
          <w:szCs w:val="21"/>
        </w:rPr>
        <w:t>余位办事群众的访问，第一次来办事并办成的人占</w:t>
      </w:r>
      <w:r w:rsidRPr="00584B6E">
        <w:rPr>
          <w:rFonts w:ascii="等线" w:eastAsia="等线" w:hAnsi="等线" w:cs="Times New Roman" w:hint="eastAsia"/>
          <w:szCs w:val="21"/>
        </w:rPr>
        <w:t>76.5%</w:t>
      </w:r>
      <w:r w:rsidRPr="00584B6E">
        <w:rPr>
          <w:rFonts w:ascii="宋体" w:hAnsi="宋体" w:cs="Times New Roman" w:hint="eastAsia"/>
          <w:szCs w:val="21"/>
        </w:rPr>
        <w:t>，跑过几次后办成的人占</w:t>
      </w:r>
      <w:r w:rsidRPr="00584B6E">
        <w:rPr>
          <w:rFonts w:ascii="等线" w:eastAsia="等线" w:hAnsi="等线" w:cs="Times New Roman" w:hint="eastAsia"/>
          <w:szCs w:val="21"/>
        </w:rPr>
        <w:t>16.7%</w:t>
      </w:r>
      <w:r w:rsidRPr="00584B6E">
        <w:rPr>
          <w:rFonts w:ascii="宋体" w:hAnsi="宋体" w:cs="Times New Roman" w:hint="eastAsia"/>
          <w:szCs w:val="21"/>
        </w:rPr>
        <w:t>，表明</w:t>
      </w:r>
      <w:r w:rsidRPr="00584B6E">
        <w:rPr>
          <w:rFonts w:ascii="等线" w:eastAsia="等线" w:hAnsi="等线" w:cs="Times New Roman" w:hint="eastAsia"/>
          <w:szCs w:val="21"/>
        </w:rPr>
        <w:t>93.2%</w:t>
      </w:r>
      <w:r w:rsidRPr="00584B6E">
        <w:rPr>
          <w:rFonts w:ascii="宋体" w:hAnsi="宋体" w:cs="Times New Roman" w:hint="eastAsia"/>
          <w:szCs w:val="21"/>
        </w:rPr>
        <w:t>的办事群众当天办成了事。</w:t>
      </w:r>
    </w:p>
    <w:p w14:paraId="5E881824"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④</w:t>
      </w:r>
      <w:r w:rsidRPr="00584B6E">
        <w:rPr>
          <w:rFonts w:ascii="等线" w:hAnsi="等线" w:cs="Times New Roman" w:hint="eastAsia"/>
          <w:b/>
          <w:bCs/>
          <w:szCs w:val="21"/>
        </w:rPr>
        <w:t>62.7%</w:t>
      </w:r>
      <w:r w:rsidRPr="00584B6E">
        <w:rPr>
          <w:rFonts w:ascii="宋体" w:hAnsi="宋体" w:cs="Times New Roman" w:hint="eastAsia"/>
          <w:b/>
          <w:bCs/>
          <w:szCs w:val="21"/>
        </w:rPr>
        <w:t>的群众</w:t>
      </w:r>
      <w:r w:rsidRPr="00584B6E">
        <w:rPr>
          <w:rFonts w:ascii="等线" w:eastAsia="等线" w:hAnsi="等线" w:cs="Times New Roman" w:hint="eastAsia"/>
          <w:b/>
          <w:bCs/>
          <w:szCs w:val="21"/>
        </w:rPr>
        <w:t>30</w:t>
      </w:r>
      <w:r w:rsidRPr="00584B6E">
        <w:rPr>
          <w:rFonts w:ascii="宋体" w:hAnsi="宋体" w:cs="Times New Roman" w:hint="eastAsia"/>
          <w:b/>
          <w:bCs/>
          <w:szCs w:val="21"/>
        </w:rPr>
        <w:t>分钟内办完事：</w:t>
      </w:r>
    </w:p>
    <w:p w14:paraId="261305FB"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群众到社区办事处，从登记至办完事，平均所需时间为</w:t>
      </w:r>
      <w:r w:rsidRPr="00584B6E">
        <w:rPr>
          <w:rFonts w:ascii="等线" w:hAnsi="等线" w:cs="Times New Roman" w:hint="eastAsia"/>
          <w:szCs w:val="21"/>
        </w:rPr>
        <w:t>45.3</w:t>
      </w:r>
      <w:r w:rsidRPr="00584B6E">
        <w:rPr>
          <w:rFonts w:ascii="宋体" w:hAnsi="宋体" w:cs="Times New Roman" w:hint="eastAsia"/>
          <w:szCs w:val="21"/>
        </w:rPr>
        <w:t>分钟。其中，</w:t>
      </w:r>
      <w:r w:rsidRPr="00584B6E">
        <w:rPr>
          <w:rFonts w:ascii="等线" w:eastAsia="等线" w:hAnsi="等线" w:cs="Times New Roman" w:hint="eastAsia"/>
          <w:szCs w:val="21"/>
        </w:rPr>
        <w:t>62.7%</w:t>
      </w:r>
      <w:r w:rsidRPr="00584B6E">
        <w:rPr>
          <w:rFonts w:ascii="宋体" w:hAnsi="宋体" w:cs="Times New Roman" w:hint="eastAsia"/>
          <w:szCs w:val="21"/>
        </w:rPr>
        <w:t>的群众在半小时内办完事；半小时至</w:t>
      </w:r>
      <w:r w:rsidRPr="00584B6E">
        <w:rPr>
          <w:rFonts w:ascii="等线" w:eastAsia="等线" w:hAnsi="等线" w:cs="Times New Roman" w:hint="eastAsia"/>
          <w:szCs w:val="21"/>
        </w:rPr>
        <w:t>1</w:t>
      </w:r>
      <w:r w:rsidRPr="00584B6E">
        <w:rPr>
          <w:rFonts w:ascii="宋体" w:hAnsi="宋体" w:cs="Times New Roman" w:hint="eastAsia"/>
          <w:szCs w:val="21"/>
        </w:rPr>
        <w:t>小时办好的占</w:t>
      </w:r>
      <w:r w:rsidRPr="00584B6E">
        <w:rPr>
          <w:rFonts w:ascii="等线" w:eastAsia="等线" w:hAnsi="等线" w:cs="Times New Roman" w:hint="eastAsia"/>
          <w:szCs w:val="21"/>
        </w:rPr>
        <w:t>19.2%</w:t>
      </w:r>
      <w:r w:rsidRPr="00584B6E">
        <w:rPr>
          <w:rFonts w:ascii="宋体" w:hAnsi="宋体" w:cs="Times New Roman" w:hint="eastAsia"/>
          <w:szCs w:val="21"/>
        </w:rPr>
        <w:t>；办理时间</w:t>
      </w:r>
      <w:r w:rsidRPr="00584B6E">
        <w:rPr>
          <w:rFonts w:ascii="等线" w:eastAsia="等线" w:hAnsi="等线" w:cs="Times New Roman" w:hint="eastAsia"/>
          <w:szCs w:val="21"/>
        </w:rPr>
        <w:t>1</w:t>
      </w:r>
      <w:r w:rsidRPr="00584B6E">
        <w:rPr>
          <w:rFonts w:ascii="宋体" w:hAnsi="宋体" w:cs="Times New Roman" w:hint="eastAsia"/>
          <w:szCs w:val="21"/>
        </w:rPr>
        <w:t>至</w:t>
      </w:r>
      <w:r w:rsidRPr="00584B6E">
        <w:rPr>
          <w:rFonts w:ascii="等线" w:eastAsia="等线" w:hAnsi="等线" w:cs="Times New Roman" w:hint="eastAsia"/>
          <w:szCs w:val="21"/>
        </w:rPr>
        <w:t>2</w:t>
      </w:r>
      <w:r w:rsidRPr="00584B6E">
        <w:rPr>
          <w:rFonts w:ascii="宋体" w:hAnsi="宋体" w:cs="Times New Roman" w:hint="eastAsia"/>
          <w:szCs w:val="21"/>
        </w:rPr>
        <w:t>小时的占</w:t>
      </w:r>
      <w:r w:rsidRPr="00584B6E">
        <w:rPr>
          <w:rFonts w:ascii="等线" w:eastAsia="等线" w:hAnsi="等线" w:cs="Times New Roman" w:hint="eastAsia"/>
          <w:szCs w:val="21"/>
        </w:rPr>
        <w:t>11.7%</w:t>
      </w:r>
      <w:r w:rsidRPr="00584B6E">
        <w:rPr>
          <w:rFonts w:ascii="宋体" w:hAnsi="宋体" w:cs="Times New Roman" w:hint="eastAsia"/>
          <w:szCs w:val="21"/>
        </w:rPr>
        <w:t>；超过</w:t>
      </w:r>
      <w:r w:rsidRPr="00584B6E">
        <w:rPr>
          <w:rFonts w:ascii="等线" w:eastAsia="等线" w:hAnsi="等线" w:cs="Times New Roman" w:hint="eastAsia"/>
          <w:szCs w:val="21"/>
        </w:rPr>
        <w:t>2</w:t>
      </w:r>
      <w:r w:rsidRPr="00584B6E">
        <w:rPr>
          <w:rFonts w:ascii="宋体" w:hAnsi="宋体" w:cs="Times New Roman" w:hint="eastAsia"/>
          <w:szCs w:val="21"/>
        </w:rPr>
        <w:t>小时的占</w:t>
      </w:r>
      <w:r w:rsidRPr="00584B6E">
        <w:rPr>
          <w:rFonts w:ascii="等线" w:eastAsia="等线" w:hAnsi="等线" w:cs="Times New Roman" w:hint="eastAsia"/>
          <w:szCs w:val="21"/>
        </w:rPr>
        <w:t>6.4%</w:t>
      </w:r>
      <w:r w:rsidRPr="00584B6E">
        <w:rPr>
          <w:rFonts w:ascii="宋体" w:hAnsi="宋体" w:cs="Times New Roman" w:hint="eastAsia"/>
          <w:szCs w:val="21"/>
        </w:rPr>
        <w:t>。</w:t>
      </w:r>
    </w:p>
    <w:p w14:paraId="42D92D0C"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改革后群众最强烈的感受是实行</w:t>
      </w:r>
      <w:r w:rsidRPr="00584B6E">
        <w:rPr>
          <w:rFonts w:ascii="等线" w:hAnsi="等线" w:cs="Times New Roman" w:hint="eastAsia"/>
          <w:szCs w:val="21"/>
        </w:rPr>
        <w:t>“一窗受理、集成服务”，不用跑多个窗口，跑的次数减少了，有这一感受的办事群众占</w:t>
      </w:r>
      <w:r w:rsidRPr="00584B6E">
        <w:rPr>
          <w:rFonts w:ascii="等线" w:hAnsi="等线" w:cs="Times New Roman" w:hint="eastAsia"/>
          <w:szCs w:val="21"/>
        </w:rPr>
        <w:t>61.5%</w:t>
      </w:r>
      <w:r w:rsidRPr="00584B6E">
        <w:rPr>
          <w:rFonts w:ascii="宋体" w:hAnsi="宋体" w:cs="Times New Roman" w:hint="eastAsia"/>
          <w:szCs w:val="21"/>
        </w:rPr>
        <w:t>。其次有</w:t>
      </w:r>
      <w:r w:rsidRPr="00584B6E">
        <w:rPr>
          <w:rFonts w:ascii="等线" w:eastAsia="等线" w:hAnsi="等线" w:cs="Times New Roman" w:hint="eastAsia"/>
          <w:szCs w:val="21"/>
        </w:rPr>
        <w:t>55.8%</w:t>
      </w:r>
      <w:r w:rsidRPr="00584B6E">
        <w:rPr>
          <w:rFonts w:ascii="宋体" w:hAnsi="宋体" w:cs="Times New Roman" w:hint="eastAsia"/>
          <w:szCs w:val="21"/>
        </w:rPr>
        <w:t>的办事群众认为现在办事程序简化、办事效率提高、办事时间缩短。有</w:t>
      </w:r>
      <w:r w:rsidRPr="00584B6E">
        <w:rPr>
          <w:rFonts w:ascii="等线" w:eastAsia="等线" w:hAnsi="等线" w:cs="Times New Roman" w:hint="eastAsia"/>
          <w:szCs w:val="21"/>
        </w:rPr>
        <w:t>36.5%</w:t>
      </w:r>
      <w:r w:rsidRPr="00584B6E">
        <w:rPr>
          <w:rFonts w:ascii="宋体" w:hAnsi="宋体" w:cs="Times New Roman" w:hint="eastAsia"/>
          <w:szCs w:val="21"/>
        </w:rPr>
        <w:t>的调查对象认为现在办事大厅的窗口设置、咨询受理、叫号提示等服务更贴心了。有</w:t>
      </w:r>
      <w:r w:rsidRPr="00584B6E">
        <w:rPr>
          <w:rFonts w:ascii="等线" w:eastAsia="等线" w:hAnsi="等线" w:cs="Times New Roman" w:hint="eastAsia"/>
          <w:szCs w:val="21"/>
        </w:rPr>
        <w:t>35.5%</w:t>
      </w:r>
      <w:r w:rsidRPr="00584B6E">
        <w:rPr>
          <w:rFonts w:ascii="宋体" w:hAnsi="宋体" w:cs="Times New Roman" w:hint="eastAsia"/>
          <w:szCs w:val="21"/>
        </w:rPr>
        <w:t>的调查对象认为现在工作人员的服务态度好了。有</w:t>
      </w:r>
      <w:r w:rsidRPr="00584B6E">
        <w:rPr>
          <w:rFonts w:ascii="等线" w:eastAsia="等线" w:hAnsi="等线" w:cs="Times New Roman" w:hint="eastAsia"/>
          <w:szCs w:val="21"/>
        </w:rPr>
        <w:t>31.2%</w:t>
      </w:r>
      <w:r w:rsidRPr="00584B6E">
        <w:rPr>
          <w:rFonts w:ascii="宋体" w:hAnsi="宋体" w:cs="Times New Roman" w:hint="eastAsia"/>
          <w:szCs w:val="21"/>
        </w:rPr>
        <w:t>的调查对象认为，现在实行一次性告知制度，不用多次跑了。有</w:t>
      </w:r>
      <w:r w:rsidRPr="00584B6E">
        <w:rPr>
          <w:rFonts w:ascii="等线" w:eastAsia="等线" w:hAnsi="等线" w:cs="Times New Roman" w:hint="eastAsia"/>
          <w:szCs w:val="21"/>
        </w:rPr>
        <w:t>23.6%</w:t>
      </w:r>
      <w:r w:rsidRPr="00584B6E">
        <w:rPr>
          <w:rFonts w:ascii="宋体" w:hAnsi="宋体" w:cs="Times New Roman" w:hint="eastAsia"/>
          <w:szCs w:val="21"/>
        </w:rPr>
        <w:t>的调查对象告诉我们，现在已实施了</w:t>
      </w:r>
      <w:r w:rsidRPr="00777AEF">
        <w:rPr>
          <w:rFonts w:ascii="宋体" w:hAnsi="宋体" w:cs="Times New Roman" w:hint="eastAsia"/>
          <w:szCs w:val="21"/>
        </w:rPr>
        <w:t>“</w:t>
      </w:r>
      <w:r w:rsidRPr="00584B6E">
        <w:rPr>
          <w:rFonts w:ascii="宋体" w:hAnsi="宋体" w:cs="Times New Roman" w:hint="eastAsia"/>
          <w:szCs w:val="21"/>
        </w:rPr>
        <w:t>多证合一</w:t>
      </w:r>
      <w:r w:rsidRPr="00777AEF">
        <w:rPr>
          <w:rFonts w:ascii="宋体" w:hAnsi="宋体" w:cs="Times New Roman" w:hint="eastAsia"/>
          <w:szCs w:val="21"/>
        </w:rPr>
        <w:t>”</w:t>
      </w:r>
      <w:r w:rsidRPr="00584B6E">
        <w:rPr>
          <w:rFonts w:ascii="宋体" w:hAnsi="宋体" w:cs="Times New Roman" w:hint="eastAsia"/>
          <w:szCs w:val="21"/>
        </w:rPr>
        <w:t>改革，审批次数和材料减少了。有</w:t>
      </w:r>
      <w:r w:rsidRPr="00584B6E">
        <w:rPr>
          <w:rFonts w:ascii="等线" w:eastAsia="等线" w:hAnsi="等线" w:cs="Times New Roman" w:hint="eastAsia"/>
          <w:szCs w:val="21"/>
        </w:rPr>
        <w:t>22.2%</w:t>
      </w:r>
      <w:r w:rsidRPr="00584B6E">
        <w:rPr>
          <w:rFonts w:ascii="宋体" w:hAnsi="宋体" w:cs="Times New Roman" w:hint="eastAsia"/>
          <w:szCs w:val="21"/>
        </w:rPr>
        <w:t>的调查对象说，现在办事可以进行网上预约、申请、办理了，已减少了办事的次数。</w:t>
      </w:r>
    </w:p>
    <w:p w14:paraId="20A20E69" w14:textId="77777777" w:rsidR="00584B6E"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可以说，在灵隐街道玉泉社区，在</w:t>
      </w:r>
      <w:r w:rsidRPr="00584B6E">
        <w:rPr>
          <w:rFonts w:ascii="等线" w:hAnsi="等线" w:cs="Times New Roman" w:hint="eastAsia"/>
          <w:szCs w:val="21"/>
        </w:rPr>
        <w:t>“最多跑一次”改革中是真正做到了</w:t>
      </w:r>
      <w:r w:rsidRPr="00584B6E">
        <w:rPr>
          <w:rFonts w:ascii="宋体" w:hAnsi="宋体" w:cs="Times New Roman" w:hint="eastAsia"/>
          <w:b/>
          <w:bCs/>
          <w:szCs w:val="21"/>
        </w:rPr>
        <w:t>速度与质量齐抓</w:t>
      </w:r>
      <w:r w:rsidRPr="00584B6E">
        <w:rPr>
          <w:rFonts w:ascii="宋体" w:hAnsi="宋体" w:cs="Times New Roman" w:hint="eastAsia"/>
          <w:szCs w:val="21"/>
        </w:rPr>
        <w:t>。</w:t>
      </w:r>
    </w:p>
    <w:p w14:paraId="040F9EF3" w14:textId="3241E6DE" w:rsidR="00584B6E" w:rsidRPr="00584B6E" w:rsidRDefault="00584B6E" w:rsidP="00584B6E">
      <w:pPr>
        <w:ind w:firstLineChars="200" w:firstLine="420"/>
        <w:rPr>
          <w:rFonts w:ascii="等线" w:hAnsi="等线" w:cs="Times New Roman"/>
          <w:szCs w:val="21"/>
        </w:rPr>
      </w:pPr>
      <w:r>
        <w:rPr>
          <w:rFonts w:ascii="宋体" w:hAnsi="宋体" w:cs="Times New Roman" w:hint="eastAsia"/>
          <w:szCs w:val="21"/>
        </w:rPr>
        <w:t>此外，</w:t>
      </w:r>
      <w:r w:rsidRPr="00584B6E">
        <w:rPr>
          <w:rFonts w:ascii="宋体" w:hAnsi="宋体" w:cs="Times New Roman" w:hint="eastAsia"/>
          <w:szCs w:val="21"/>
        </w:rPr>
        <w:t>便民利民的</w:t>
      </w:r>
      <w:r w:rsidRPr="00584B6E">
        <w:rPr>
          <w:rFonts w:ascii="等线" w:hAnsi="等线" w:cs="Times New Roman" w:hint="eastAsia"/>
          <w:szCs w:val="21"/>
        </w:rPr>
        <w:t>“最多跑一次”改革主要集中体现在四个方面。</w:t>
      </w:r>
    </w:p>
    <w:p w14:paraId="66518AB8"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①聚焦群众关切，以用户视角查短板、找不足。</w:t>
      </w:r>
    </w:p>
    <w:p w14:paraId="6143A8C2"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lastRenderedPageBreak/>
        <w:t>坚持</w:t>
      </w:r>
      <w:r w:rsidRPr="00584B6E">
        <w:rPr>
          <w:rFonts w:ascii="等线" w:hAnsi="等线" w:cs="Times New Roman" w:hint="eastAsia"/>
          <w:szCs w:val="21"/>
        </w:rPr>
        <w:t>“开门搞改革”，搭建平台、畅通渠道，积极发动社会力量广泛参与，引导群众当好公共场所服务大提升的“主角”、“主唱”，不断提高改革的针对性和有效性。拓宽民意收集渠道，在公共场所（如小区公共广场，垃圾分类专用垃圾袋领取地等）设置项目展示牌，公示改革举措、责任单位、责任人、完成时限以及投诉建议二维码和电话，欢迎群众实时就地“吐槽”、“投诉”；在“最多跑一次”微信公众号推出“金点子”征集活动，用好“</w:t>
      </w:r>
      <w:r w:rsidRPr="00584B6E">
        <w:rPr>
          <w:rFonts w:ascii="等线" w:hAnsi="等线" w:cs="Times New Roman" w:hint="eastAsia"/>
          <w:szCs w:val="21"/>
        </w:rPr>
        <w:t>12345</w:t>
      </w:r>
      <w:r w:rsidRPr="00584B6E">
        <w:rPr>
          <w:rFonts w:ascii="等线" w:hAnsi="等线" w:cs="Times New Roman" w:hint="eastAsia"/>
          <w:szCs w:val="21"/>
        </w:rPr>
        <w:t>”</w:t>
      </w:r>
      <w:r w:rsidRPr="00584B6E">
        <w:rPr>
          <w:rFonts w:ascii="宋体" w:hAnsi="宋体" w:cs="Times New Roman" w:hint="eastAsia"/>
          <w:szCs w:val="21"/>
        </w:rPr>
        <w:t>市长热线、部门邮箱等方式收集群众意见建议。全面查找问题短板，建立改革特约观察员制度，聘请</w:t>
      </w:r>
      <w:r w:rsidRPr="00584B6E">
        <w:rPr>
          <w:rFonts w:ascii="等线" w:hAnsi="等线" w:cs="Times New Roman" w:hint="eastAsia"/>
          <w:szCs w:val="21"/>
        </w:rPr>
        <w:t>“</w:t>
      </w:r>
      <w:r w:rsidRPr="00584B6E">
        <w:rPr>
          <w:rFonts w:ascii="宋体" w:hAnsi="宋体" w:cs="Times New Roman" w:hint="eastAsia"/>
          <w:szCs w:val="21"/>
        </w:rPr>
        <w:t>两代表一委员</w:t>
      </w:r>
      <w:r w:rsidRPr="00584B6E">
        <w:rPr>
          <w:rFonts w:ascii="等线" w:eastAsia="等线" w:hAnsi="等线" w:cs="Times New Roman" w:hint="eastAsia"/>
          <w:szCs w:val="21"/>
        </w:rPr>
        <w:t>”</w:t>
      </w:r>
      <w:r w:rsidRPr="00584B6E">
        <w:rPr>
          <w:rFonts w:ascii="宋体" w:hAnsi="宋体" w:cs="Times New Roman" w:hint="eastAsia"/>
          <w:szCs w:val="21"/>
        </w:rPr>
        <w:t>、专家学者、媒体记者、大学生以及第三方机构等担任改革特约观察员，不定期到公共场所全流程暗访体验，查找痛点、堵点。以杭州市为例，今年以来，杭州市已组织</w:t>
      </w:r>
      <w:r w:rsidRPr="00584B6E">
        <w:rPr>
          <w:rFonts w:ascii="等线" w:hAnsi="等线" w:cs="Times New Roman" w:hint="eastAsia"/>
          <w:szCs w:val="21"/>
        </w:rPr>
        <w:t>8</w:t>
      </w:r>
      <w:r w:rsidRPr="00584B6E">
        <w:rPr>
          <w:rFonts w:ascii="宋体" w:hAnsi="宋体" w:cs="Times New Roman" w:hint="eastAsia"/>
          <w:szCs w:val="21"/>
        </w:rPr>
        <w:t>场体验问效活动，收集意见建议</w:t>
      </w:r>
      <w:r w:rsidRPr="00584B6E">
        <w:rPr>
          <w:rFonts w:ascii="等线" w:eastAsia="等线" w:hAnsi="等线" w:cs="Times New Roman" w:hint="eastAsia"/>
          <w:szCs w:val="21"/>
        </w:rPr>
        <w:t>300</w:t>
      </w:r>
      <w:r w:rsidRPr="00584B6E">
        <w:rPr>
          <w:rFonts w:ascii="宋体" w:hAnsi="宋体" w:cs="Times New Roman" w:hint="eastAsia"/>
          <w:szCs w:val="21"/>
        </w:rPr>
        <w:t>余条，转化为改革举措</w:t>
      </w:r>
      <w:r w:rsidRPr="00584B6E">
        <w:rPr>
          <w:rFonts w:ascii="等线" w:eastAsia="等线" w:hAnsi="等线" w:cs="Times New Roman" w:hint="eastAsia"/>
          <w:szCs w:val="21"/>
        </w:rPr>
        <w:t>50</w:t>
      </w:r>
      <w:r w:rsidRPr="00584B6E">
        <w:rPr>
          <w:rFonts w:ascii="宋体" w:hAnsi="宋体" w:cs="Times New Roman" w:hint="eastAsia"/>
          <w:szCs w:val="21"/>
        </w:rPr>
        <w:t>余个。同时，完善反馈处理闭环，建立民意</w:t>
      </w:r>
      <w:r w:rsidRPr="00777AEF">
        <w:rPr>
          <w:rFonts w:ascii="宋体" w:hAnsi="宋体" w:cs="Times New Roman" w:hint="eastAsia"/>
          <w:szCs w:val="21"/>
        </w:rPr>
        <w:t>“</w:t>
      </w:r>
      <w:r w:rsidRPr="00584B6E">
        <w:rPr>
          <w:rFonts w:ascii="宋体" w:hAnsi="宋体" w:cs="Times New Roman" w:hint="eastAsia"/>
          <w:szCs w:val="21"/>
        </w:rPr>
        <w:t>发现收集、分析研判、转办交办、处置反馈</w:t>
      </w:r>
      <w:r w:rsidRPr="00777AEF">
        <w:rPr>
          <w:rFonts w:ascii="宋体" w:hAnsi="宋体" w:cs="Times New Roman" w:hint="eastAsia"/>
          <w:szCs w:val="21"/>
        </w:rPr>
        <w:t>”</w:t>
      </w:r>
      <w:r w:rsidRPr="00584B6E">
        <w:rPr>
          <w:rFonts w:ascii="宋体" w:hAnsi="宋体" w:cs="Times New Roman" w:hint="eastAsia"/>
          <w:szCs w:val="21"/>
        </w:rPr>
        <w:t>一体化工作机制，分类处理群众意见建议，及时整改群众反映强烈的突出问题，向责任单位发送</w:t>
      </w:r>
      <w:r w:rsidRPr="00777AEF">
        <w:rPr>
          <w:rFonts w:ascii="宋体" w:hAnsi="宋体" w:cs="Times New Roman" w:hint="eastAsia"/>
          <w:szCs w:val="21"/>
        </w:rPr>
        <w:t>“</w:t>
      </w:r>
      <w:r w:rsidRPr="00584B6E">
        <w:rPr>
          <w:rFonts w:ascii="宋体" w:hAnsi="宋体" w:cs="Times New Roman" w:hint="eastAsia"/>
          <w:szCs w:val="21"/>
        </w:rPr>
        <w:t>督办通知单</w:t>
      </w:r>
      <w:r w:rsidRPr="00777AEF">
        <w:rPr>
          <w:rFonts w:ascii="宋体" w:hAnsi="宋体" w:cs="Times New Roman" w:hint="eastAsia"/>
          <w:szCs w:val="21"/>
        </w:rPr>
        <w:t>”</w:t>
      </w:r>
      <w:r w:rsidRPr="00584B6E">
        <w:rPr>
          <w:rFonts w:ascii="宋体" w:hAnsi="宋体" w:cs="Times New Roman" w:hint="eastAsia"/>
          <w:szCs w:val="21"/>
        </w:rPr>
        <w:t>，督促整改到位，并把群众提出的金点子、好办法及时转化为具体有力的改革举措。</w:t>
      </w:r>
    </w:p>
    <w:p w14:paraId="7BADF43D"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②完善硬件设施，提升公共场所环境质量。</w:t>
      </w:r>
    </w:p>
    <w:p w14:paraId="5B7FB93A"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加强公共场所空间布局、内部设施、引导标识、灯光照明、停车场地等整合提升、配置优化，着力破解标识不清、设施不全、设备老化等问题。以杭州市为例，针对货车司机长途开车需要休息的情况，在高速公路服务区建设</w:t>
      </w:r>
      <w:r w:rsidRPr="00584B6E">
        <w:rPr>
          <w:rFonts w:ascii="等线" w:hAnsi="等线" w:cs="Times New Roman" w:hint="eastAsia"/>
          <w:szCs w:val="21"/>
        </w:rPr>
        <w:t>“司机之家”，提供淋浴、休憩、娱乐等服务，让司机到服务区也能像回家一样温暖舒适。针对买菜的老年人较多的情况，在农贸市场设置老年人休息区，导入公共厨房、老年人食堂、早点餐饮、家政维修等服务，为老年人提供“一站式”便利服务。针对体育运动可能发生身体损伤的情况，在公共体育场馆设置应急伤病救助服务点，配置</w:t>
      </w:r>
      <w:r w:rsidRPr="00584B6E">
        <w:rPr>
          <w:rFonts w:ascii="等线" w:hAnsi="等线" w:cs="Times New Roman" w:hint="eastAsia"/>
          <w:szCs w:val="21"/>
        </w:rPr>
        <w:t>AED</w:t>
      </w:r>
      <w:r w:rsidRPr="00584B6E">
        <w:rPr>
          <w:rFonts w:ascii="宋体" w:hAnsi="宋体" w:cs="Times New Roman" w:hint="eastAsia"/>
          <w:szCs w:val="21"/>
        </w:rPr>
        <w:t>除颤仪等医疗设施，为群众安心运动</w:t>
      </w:r>
      <w:r w:rsidRPr="00777AEF">
        <w:rPr>
          <w:rFonts w:ascii="宋体" w:hAnsi="宋体" w:cs="Times New Roman" w:hint="eastAsia"/>
          <w:szCs w:val="21"/>
        </w:rPr>
        <w:t>“</w:t>
      </w:r>
      <w:r w:rsidRPr="00584B6E">
        <w:rPr>
          <w:rFonts w:ascii="宋体" w:hAnsi="宋体" w:cs="Times New Roman" w:hint="eastAsia"/>
          <w:szCs w:val="21"/>
        </w:rPr>
        <w:t>上保险</w:t>
      </w:r>
      <w:r w:rsidRPr="00777AEF">
        <w:rPr>
          <w:rFonts w:ascii="宋体" w:hAnsi="宋体" w:cs="Times New Roman" w:hint="eastAsia"/>
          <w:szCs w:val="21"/>
        </w:rPr>
        <w:t>”</w:t>
      </w:r>
      <w:r w:rsidRPr="00584B6E">
        <w:rPr>
          <w:rFonts w:ascii="宋体" w:hAnsi="宋体" w:cs="Times New Roman" w:hint="eastAsia"/>
          <w:szCs w:val="21"/>
        </w:rPr>
        <w:t>。针对火车东站打车难问题，增设出租车上客点，候车时间缩短</w:t>
      </w:r>
      <w:r w:rsidRPr="00584B6E">
        <w:rPr>
          <w:rFonts w:ascii="等线" w:eastAsia="等线" w:hAnsi="等线" w:cs="Times New Roman" w:hint="eastAsia"/>
          <w:szCs w:val="21"/>
        </w:rPr>
        <w:t>40%</w:t>
      </w:r>
      <w:r w:rsidRPr="00584B6E">
        <w:rPr>
          <w:rFonts w:ascii="宋体" w:hAnsi="宋体" w:cs="Times New Roman" w:hint="eastAsia"/>
          <w:szCs w:val="21"/>
        </w:rPr>
        <w:t>；开辟网约车专区，定点上车随到随走；开设旅游公交专线，实现游客从车站乘公交车直达旅游景区，中间不需换乘。针对厕所数量少、分布不均、设备简陋等情况，开展</w:t>
      </w:r>
      <w:r w:rsidRPr="00777AEF">
        <w:rPr>
          <w:rFonts w:ascii="宋体" w:hAnsi="宋体" w:cs="Times New Roman" w:hint="eastAsia"/>
          <w:szCs w:val="21"/>
        </w:rPr>
        <w:t>“</w:t>
      </w:r>
      <w:r w:rsidRPr="00584B6E">
        <w:rPr>
          <w:rFonts w:ascii="宋体" w:hAnsi="宋体" w:cs="Times New Roman" w:hint="eastAsia"/>
          <w:szCs w:val="21"/>
        </w:rPr>
        <w:t>厕所革命</w:t>
      </w:r>
      <w:r w:rsidRPr="00777AEF">
        <w:rPr>
          <w:rFonts w:ascii="宋体" w:hAnsi="宋体" w:cs="Times New Roman" w:hint="eastAsia"/>
          <w:szCs w:val="21"/>
        </w:rPr>
        <w:t>”</w:t>
      </w:r>
      <w:r w:rsidRPr="00584B6E">
        <w:rPr>
          <w:rFonts w:ascii="宋体" w:hAnsi="宋体" w:cs="Times New Roman" w:hint="eastAsia"/>
          <w:szCs w:val="21"/>
        </w:rPr>
        <w:t>，衢州市常山县在每个城市厕所和</w:t>
      </w:r>
      <w:r w:rsidRPr="00584B6E">
        <w:rPr>
          <w:rFonts w:ascii="等线" w:eastAsia="等线" w:hAnsi="等线" w:cs="Times New Roman" w:hint="eastAsia"/>
          <w:szCs w:val="21"/>
        </w:rPr>
        <w:t>2A</w:t>
      </w:r>
      <w:r w:rsidRPr="00584B6E">
        <w:rPr>
          <w:rFonts w:ascii="宋体" w:hAnsi="宋体" w:cs="Times New Roman" w:hint="eastAsia"/>
          <w:szCs w:val="21"/>
        </w:rPr>
        <w:t>级以上农村厕所配备厕纸、衣帽钩、手机架、充电插座、无线网络等设施，推广应用感应节水、除臭环保等技术，实现厕所找得到、总有纸、无异味；此外，针对一些老小区，定期排查楼道电线电闸老化等情况，力求将安全隐患降到最低，而且针对部分老小区楼道的墙面存在墙皮脱落的现象，定期派油漆工进行粉刷。</w:t>
      </w:r>
    </w:p>
    <w:p w14:paraId="4DF1C3A8"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③探索“互联网</w:t>
      </w:r>
      <w:r w:rsidRPr="00584B6E">
        <w:rPr>
          <w:rFonts w:ascii="等线" w:hAnsi="等线" w:cs="Times New Roman" w:hint="eastAsia"/>
          <w:b/>
          <w:bCs/>
          <w:szCs w:val="21"/>
        </w:rPr>
        <w:t>+</w:t>
      </w:r>
      <w:r w:rsidRPr="00584B6E">
        <w:rPr>
          <w:rFonts w:ascii="等线" w:hAnsi="等线" w:cs="Times New Roman" w:hint="eastAsia"/>
          <w:b/>
          <w:bCs/>
          <w:szCs w:val="21"/>
        </w:rPr>
        <w:t>”</w:t>
      </w:r>
      <w:r w:rsidRPr="00584B6E">
        <w:rPr>
          <w:rFonts w:ascii="宋体" w:hAnsi="宋体" w:cs="Times New Roman" w:hint="eastAsia"/>
          <w:b/>
          <w:bCs/>
          <w:szCs w:val="21"/>
        </w:rPr>
        <w:t>模式，积极推行公共场所服务网上办、掌上办。</w:t>
      </w:r>
    </w:p>
    <w:p w14:paraId="4EEBD8D9" w14:textId="77777777" w:rsidR="00584B6E" w:rsidRPr="00584B6E" w:rsidRDefault="00584B6E" w:rsidP="00584B6E">
      <w:pPr>
        <w:ind w:firstLine="420"/>
        <w:rPr>
          <w:rFonts w:ascii="等线" w:hAnsi="等线" w:cs="Times New Roman"/>
          <w:szCs w:val="21"/>
        </w:rPr>
      </w:pPr>
      <w:r w:rsidRPr="00584B6E">
        <w:rPr>
          <w:rFonts w:ascii="宋体" w:hAnsi="宋体" w:cs="Times New Roman" w:hint="eastAsia"/>
          <w:szCs w:val="21"/>
        </w:rPr>
        <w:t>推动公共场所服务</w:t>
      </w:r>
      <w:r w:rsidRPr="00777AEF">
        <w:rPr>
          <w:rFonts w:ascii="宋体" w:hAnsi="宋体" w:cs="Times New Roman" w:hint="eastAsia"/>
          <w:szCs w:val="21"/>
        </w:rPr>
        <w:t>“</w:t>
      </w:r>
      <w:r w:rsidRPr="00584B6E">
        <w:rPr>
          <w:rFonts w:ascii="宋体" w:hAnsi="宋体" w:cs="Times New Roman" w:hint="eastAsia"/>
          <w:szCs w:val="21"/>
        </w:rPr>
        <w:t>触网</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上云</w:t>
      </w:r>
      <w:r w:rsidRPr="00777AEF">
        <w:rPr>
          <w:rFonts w:ascii="宋体" w:hAnsi="宋体" w:cs="Times New Roman" w:hint="eastAsia"/>
          <w:szCs w:val="21"/>
        </w:rPr>
        <w:t>”</w:t>
      </w:r>
      <w:r w:rsidRPr="00584B6E">
        <w:rPr>
          <w:rFonts w:ascii="宋体" w:hAnsi="宋体" w:cs="Times New Roman" w:hint="eastAsia"/>
          <w:szCs w:val="21"/>
        </w:rPr>
        <w:t>，引导群众网上预约、网上申报办理、网上获取服</w:t>
      </w:r>
      <w:r w:rsidRPr="00584B6E">
        <w:rPr>
          <w:rFonts w:ascii="宋体" w:hAnsi="宋体" w:cs="Times New Roman" w:hint="eastAsia"/>
          <w:szCs w:val="21"/>
        </w:rPr>
        <w:lastRenderedPageBreak/>
        <w:t>务，给群众带来智慧、高效、便捷的服务体验，大力推广</w:t>
      </w:r>
      <w:r w:rsidRPr="00584B6E">
        <w:rPr>
          <w:rFonts w:ascii="等线" w:hAnsi="等线" w:cs="Times New Roman" w:hint="eastAsia"/>
          <w:szCs w:val="21"/>
        </w:rPr>
        <w:t>“杭州市民卡”等线上</w:t>
      </w:r>
      <w:r w:rsidRPr="00584B6E">
        <w:rPr>
          <w:rFonts w:ascii="等线" w:eastAsia="等线" w:hAnsi="等线" w:cs="Times New Roman" w:hint="eastAsia"/>
          <w:szCs w:val="21"/>
        </w:rPr>
        <w:t>App</w:t>
      </w:r>
      <w:r w:rsidRPr="00584B6E">
        <w:rPr>
          <w:rFonts w:ascii="宋体" w:hAnsi="宋体" w:cs="Times New Roman" w:hint="eastAsia"/>
          <w:szCs w:val="21"/>
        </w:rPr>
        <w:t>的使用，减少群众线下办理事务的次数。如，杭州市武林商圈联合抖音开启</w:t>
      </w:r>
      <w:r w:rsidRPr="00584B6E">
        <w:rPr>
          <w:rFonts w:ascii="等线" w:hAnsi="等线" w:cs="Times New Roman" w:hint="eastAsia"/>
          <w:szCs w:val="21"/>
        </w:rPr>
        <w:t>“</w:t>
      </w:r>
      <w:r w:rsidRPr="00584B6E">
        <w:rPr>
          <w:rFonts w:ascii="宋体" w:hAnsi="宋体" w:cs="Times New Roman" w:hint="eastAsia"/>
          <w:szCs w:val="21"/>
        </w:rPr>
        <w:t>云购武林</w:t>
      </w:r>
      <w:r w:rsidRPr="00584B6E">
        <w:rPr>
          <w:rFonts w:ascii="等线" w:eastAsia="等线" w:hAnsi="等线" w:cs="Times New Roman" w:hint="eastAsia"/>
          <w:szCs w:val="21"/>
        </w:rPr>
        <w:t>”</w:t>
      </w:r>
      <w:r w:rsidRPr="00584B6E">
        <w:rPr>
          <w:rFonts w:ascii="宋体" w:hAnsi="宋体" w:cs="Times New Roman" w:hint="eastAsia"/>
          <w:szCs w:val="21"/>
        </w:rPr>
        <w:t>活动，推出</w:t>
      </w:r>
      <w:r w:rsidRPr="00777AEF">
        <w:rPr>
          <w:rFonts w:ascii="宋体" w:hAnsi="宋体" w:cs="Times New Roman" w:hint="eastAsia"/>
          <w:szCs w:val="21"/>
        </w:rPr>
        <w:t>“</w:t>
      </w:r>
      <w:r w:rsidRPr="00584B6E">
        <w:rPr>
          <w:rFonts w:ascii="宋体" w:hAnsi="宋体" w:cs="Times New Roman" w:hint="eastAsia"/>
          <w:szCs w:val="21"/>
        </w:rPr>
        <w:t>云直播</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云闪送</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云抽奖</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云海淘</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云体验</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云点单</w:t>
      </w:r>
      <w:r w:rsidRPr="00777AEF">
        <w:rPr>
          <w:rFonts w:ascii="宋体" w:hAnsi="宋体" w:cs="Times New Roman" w:hint="eastAsia"/>
          <w:szCs w:val="21"/>
        </w:rPr>
        <w:t>”</w:t>
      </w:r>
      <w:r w:rsidRPr="00584B6E">
        <w:rPr>
          <w:rFonts w:ascii="宋体" w:hAnsi="宋体" w:cs="Times New Roman" w:hint="eastAsia"/>
          <w:szCs w:val="21"/>
        </w:rPr>
        <w:t>、</w:t>
      </w:r>
      <w:r w:rsidRPr="00777AEF">
        <w:rPr>
          <w:rFonts w:ascii="宋体" w:hAnsi="宋体" w:cs="Times New Roman" w:hint="eastAsia"/>
          <w:szCs w:val="21"/>
        </w:rPr>
        <w:t>“</w:t>
      </w:r>
      <w:r w:rsidRPr="00584B6E">
        <w:rPr>
          <w:rFonts w:ascii="宋体" w:hAnsi="宋体" w:cs="Times New Roman" w:hint="eastAsia"/>
          <w:szCs w:val="21"/>
        </w:rPr>
        <w:t>云拍卖</w:t>
      </w:r>
      <w:r w:rsidRPr="00777AEF">
        <w:rPr>
          <w:rFonts w:ascii="宋体" w:hAnsi="宋体" w:cs="Times New Roman" w:hint="eastAsia"/>
          <w:szCs w:val="21"/>
        </w:rPr>
        <w:t>”</w:t>
      </w:r>
      <w:r w:rsidRPr="00584B6E">
        <w:rPr>
          <w:rFonts w:ascii="宋体" w:hAnsi="宋体" w:cs="Times New Roman" w:hint="eastAsia"/>
          <w:szCs w:val="21"/>
        </w:rPr>
        <w:t>等</w:t>
      </w:r>
      <w:r w:rsidRPr="00584B6E">
        <w:rPr>
          <w:rFonts w:ascii="等线" w:eastAsia="等线" w:hAnsi="等线" w:cs="Times New Roman" w:hint="eastAsia"/>
          <w:szCs w:val="21"/>
        </w:rPr>
        <w:t>7</w:t>
      </w:r>
      <w:r w:rsidRPr="00584B6E">
        <w:rPr>
          <w:rFonts w:ascii="宋体" w:hAnsi="宋体" w:cs="Times New Roman" w:hint="eastAsia"/>
          <w:szCs w:val="21"/>
        </w:rPr>
        <w:t>种线上互动形式，累计吸引线下顾客</w:t>
      </w:r>
      <w:r w:rsidRPr="00584B6E">
        <w:rPr>
          <w:rFonts w:ascii="等线" w:eastAsia="等线" w:hAnsi="等线" w:cs="Times New Roman" w:hint="eastAsia"/>
          <w:szCs w:val="21"/>
        </w:rPr>
        <w:t>46</w:t>
      </w:r>
      <w:r w:rsidRPr="00584B6E">
        <w:rPr>
          <w:rFonts w:ascii="宋体" w:hAnsi="宋体" w:cs="Times New Roman" w:hint="eastAsia"/>
          <w:szCs w:val="21"/>
        </w:rPr>
        <w:t>万余人次，线上平台点击量突破</w:t>
      </w:r>
      <w:r w:rsidRPr="00584B6E">
        <w:rPr>
          <w:rFonts w:ascii="等线" w:eastAsia="等线" w:hAnsi="等线" w:cs="Times New Roman" w:hint="eastAsia"/>
          <w:szCs w:val="21"/>
        </w:rPr>
        <w:t>3</w:t>
      </w:r>
      <w:r w:rsidRPr="00584B6E">
        <w:rPr>
          <w:rFonts w:ascii="宋体" w:hAnsi="宋体" w:cs="Times New Roman" w:hint="eastAsia"/>
          <w:szCs w:val="21"/>
        </w:rPr>
        <w:t>亿次，实现销售额</w:t>
      </w:r>
      <w:r w:rsidRPr="00584B6E">
        <w:rPr>
          <w:rFonts w:ascii="等线" w:eastAsia="等线" w:hAnsi="等线" w:cs="Times New Roman" w:hint="eastAsia"/>
          <w:szCs w:val="21"/>
        </w:rPr>
        <w:t>16.1</w:t>
      </w:r>
      <w:r w:rsidRPr="00584B6E">
        <w:rPr>
          <w:rFonts w:ascii="宋体" w:hAnsi="宋体" w:cs="Times New Roman" w:hint="eastAsia"/>
          <w:szCs w:val="21"/>
        </w:rPr>
        <w:t>亿元。以浙江图书馆为例，为全面解决图书馆布局不均衡、基层群众借书难问题，打造</w:t>
      </w:r>
      <w:r w:rsidRPr="00584B6E">
        <w:rPr>
          <w:rFonts w:ascii="等线" w:hAnsi="等线" w:cs="Times New Roman" w:hint="eastAsia"/>
          <w:szCs w:val="21"/>
        </w:rPr>
        <w:t>“</w:t>
      </w:r>
      <w:r w:rsidRPr="00584B6E">
        <w:rPr>
          <w:rFonts w:ascii="宋体" w:hAnsi="宋体" w:cs="Times New Roman" w:hint="eastAsia"/>
          <w:szCs w:val="21"/>
        </w:rPr>
        <w:t>信阅</w:t>
      </w:r>
      <w:r w:rsidRPr="002207CF">
        <w:rPr>
          <w:rFonts w:ascii="宋体" w:hAnsi="宋体" w:cs="Times New Roman" w:hint="eastAsia"/>
          <w:szCs w:val="21"/>
        </w:rPr>
        <w:t>”</w:t>
      </w:r>
      <w:r w:rsidRPr="00584B6E">
        <w:rPr>
          <w:rFonts w:ascii="宋体" w:hAnsi="宋体" w:cs="Times New Roman" w:hint="eastAsia"/>
          <w:szCs w:val="21"/>
        </w:rPr>
        <w:t>服务平台，推出</w:t>
      </w:r>
      <w:r w:rsidRPr="002207CF">
        <w:rPr>
          <w:rFonts w:ascii="宋体" w:hAnsi="宋体" w:cs="Times New Roman" w:hint="eastAsia"/>
          <w:szCs w:val="21"/>
        </w:rPr>
        <w:t>“</w:t>
      </w:r>
      <w:r w:rsidRPr="00584B6E">
        <w:rPr>
          <w:rFonts w:ascii="宋体" w:hAnsi="宋体" w:cs="Times New Roman" w:hint="eastAsia"/>
          <w:szCs w:val="21"/>
        </w:rPr>
        <w:t>免证件、免押金、免费用</w:t>
      </w:r>
      <w:r w:rsidRPr="00584B6E">
        <w:rPr>
          <w:rFonts w:ascii="等线" w:hAnsi="等线" w:cs="Times New Roman" w:hint="eastAsia"/>
          <w:szCs w:val="21"/>
        </w:rPr>
        <w:t>”借阅服务，读者在线免费点单选书，图书供应商快递上门，并支持异地就近归还。为避免就医重复检查，推行电子病历全省互认共享，电子影像可以上传手机“云胶片、云影像”，方便医生、患者随时调取、按需调阅。</w:t>
      </w:r>
    </w:p>
    <w:p w14:paraId="48EAEE59" w14:textId="77777777" w:rsidR="00584B6E" w:rsidRPr="00584B6E" w:rsidRDefault="00584B6E" w:rsidP="00584B6E">
      <w:pPr>
        <w:rPr>
          <w:rFonts w:ascii="等线" w:hAnsi="等线" w:cs="Times New Roman"/>
          <w:b/>
          <w:bCs/>
          <w:szCs w:val="21"/>
        </w:rPr>
      </w:pPr>
      <w:r w:rsidRPr="00584B6E">
        <w:rPr>
          <w:rFonts w:ascii="等线" w:hAnsi="等线" w:cs="Times New Roman" w:hint="eastAsia"/>
          <w:b/>
          <w:bCs/>
          <w:szCs w:val="21"/>
        </w:rPr>
        <w:t>④优化再造线下流程，提升公共场所办事效率和服务水平。</w:t>
      </w:r>
    </w:p>
    <w:p w14:paraId="03E2FACF" w14:textId="1E797D98" w:rsidR="00284252" w:rsidRPr="00584B6E" w:rsidRDefault="00584B6E" w:rsidP="00584B6E">
      <w:pPr>
        <w:ind w:firstLineChars="200" w:firstLine="420"/>
        <w:rPr>
          <w:rFonts w:ascii="等线" w:hAnsi="等线" w:cs="Times New Roman"/>
          <w:szCs w:val="21"/>
        </w:rPr>
      </w:pPr>
      <w:r w:rsidRPr="00584B6E">
        <w:rPr>
          <w:rFonts w:ascii="宋体" w:hAnsi="宋体" w:cs="Times New Roman" w:hint="eastAsia"/>
          <w:szCs w:val="21"/>
        </w:rPr>
        <w:t>围绕群众办事的全过程、各环节，创新服务方式，压减办事环节，提升公共场所服务便利化水平，增强群众办事的获得感和满意度。如，针对车辆离场经常排长队的现象，在公共场所推出</w:t>
      </w:r>
      <w:r w:rsidRPr="00584B6E">
        <w:rPr>
          <w:rFonts w:ascii="等线" w:hAnsi="等线" w:cs="Times New Roman" w:hint="eastAsia"/>
          <w:szCs w:val="21"/>
        </w:rPr>
        <w:t>“先离场后缴费”服务，车辆可以先行离库，随后停车场通过与车牌号绑定的支付宝、微信等支付平台自行扣费，有效减少等候时间；火车东站提供高铁至地铁“免检换乘”服务，乘客出站后无需再进行安检即可乘坐地铁，有效解决换乘难问题。开展车辆检测“一件事”集成改革，整合公安、市场监管、生态环境、交通运输等部门车辆检测流程，合并同类项，推进全省</w:t>
      </w:r>
      <w:r w:rsidRPr="00584B6E">
        <w:rPr>
          <w:rFonts w:ascii="等线" w:hAnsi="等线" w:cs="Times New Roman" w:hint="eastAsia"/>
          <w:szCs w:val="21"/>
        </w:rPr>
        <w:t>270</w:t>
      </w:r>
      <w:r w:rsidRPr="00584B6E">
        <w:rPr>
          <w:rFonts w:ascii="宋体" w:hAnsi="宋体" w:cs="Times New Roman" w:hint="eastAsia"/>
          <w:szCs w:val="21"/>
        </w:rPr>
        <w:t>余家车辆检测站</w:t>
      </w:r>
      <w:r w:rsidRPr="000D0FF6">
        <w:rPr>
          <w:rFonts w:ascii="宋体" w:hAnsi="宋体" w:cs="Times New Roman" w:hint="eastAsia"/>
          <w:szCs w:val="21"/>
        </w:rPr>
        <w:t>“</w:t>
      </w:r>
      <w:r w:rsidRPr="00584B6E">
        <w:rPr>
          <w:rFonts w:ascii="宋体" w:hAnsi="宋体" w:cs="Times New Roman" w:hint="eastAsia"/>
          <w:szCs w:val="21"/>
        </w:rPr>
        <w:t>交钥匙</w:t>
      </w:r>
      <w:r w:rsidRPr="000D0FF6">
        <w:rPr>
          <w:rFonts w:ascii="宋体" w:hAnsi="宋体" w:cs="Times New Roman" w:hint="eastAsia"/>
          <w:szCs w:val="21"/>
        </w:rPr>
        <w:t>”</w:t>
      </w:r>
      <w:r w:rsidRPr="00584B6E">
        <w:rPr>
          <w:rFonts w:ascii="宋体" w:hAnsi="宋体" w:cs="Times New Roman" w:hint="eastAsia"/>
          <w:szCs w:val="21"/>
        </w:rPr>
        <w:t>全程无忧服务，车主缴费后，检测业务由工作人员负责代办，车辆上线检测时间缩短至</w:t>
      </w:r>
      <w:r w:rsidRPr="00584B6E">
        <w:rPr>
          <w:rFonts w:ascii="等线" w:eastAsia="等线" w:hAnsi="等线" w:cs="Times New Roman" w:hint="eastAsia"/>
          <w:szCs w:val="21"/>
        </w:rPr>
        <w:t>30</w:t>
      </w:r>
      <w:r w:rsidRPr="00584B6E">
        <w:rPr>
          <w:rFonts w:ascii="宋体" w:hAnsi="宋体" w:cs="Times New Roman" w:hint="eastAsia"/>
          <w:szCs w:val="21"/>
        </w:rPr>
        <w:t>分钟，检测效率提升</w:t>
      </w:r>
      <w:r w:rsidRPr="00584B6E">
        <w:rPr>
          <w:rFonts w:ascii="等线" w:eastAsia="等线" w:hAnsi="等线" w:cs="Times New Roman" w:hint="eastAsia"/>
          <w:szCs w:val="21"/>
        </w:rPr>
        <w:t>50%</w:t>
      </w:r>
      <w:r w:rsidRPr="00584B6E">
        <w:rPr>
          <w:rFonts w:ascii="宋体" w:hAnsi="宋体" w:cs="Times New Roman" w:hint="eastAsia"/>
          <w:szCs w:val="21"/>
        </w:rPr>
        <w:t>左右，车主跑腿环节由</w:t>
      </w:r>
      <w:r w:rsidRPr="00584B6E">
        <w:rPr>
          <w:rFonts w:ascii="等线" w:eastAsia="等线" w:hAnsi="等线" w:cs="Times New Roman" w:hint="eastAsia"/>
          <w:szCs w:val="21"/>
        </w:rPr>
        <w:t>6</w:t>
      </w:r>
      <w:r w:rsidRPr="00584B6E">
        <w:rPr>
          <w:rFonts w:ascii="宋体" w:hAnsi="宋体" w:cs="Times New Roman" w:hint="eastAsia"/>
          <w:szCs w:val="21"/>
        </w:rPr>
        <w:t>个减至</w:t>
      </w:r>
      <w:r w:rsidRPr="00584B6E">
        <w:rPr>
          <w:rFonts w:ascii="等线" w:eastAsia="等线" w:hAnsi="等线" w:cs="Times New Roman" w:hint="eastAsia"/>
          <w:szCs w:val="21"/>
        </w:rPr>
        <w:t>1</w:t>
      </w:r>
      <w:r w:rsidRPr="00584B6E">
        <w:rPr>
          <w:rFonts w:ascii="宋体" w:hAnsi="宋体" w:cs="Times New Roman" w:hint="eastAsia"/>
          <w:szCs w:val="21"/>
        </w:rPr>
        <w:t>个，平均等待时间由</w:t>
      </w:r>
      <w:r w:rsidRPr="00584B6E">
        <w:rPr>
          <w:rFonts w:ascii="等线" w:eastAsia="等线" w:hAnsi="等线" w:cs="Times New Roman" w:hint="eastAsia"/>
          <w:szCs w:val="21"/>
        </w:rPr>
        <w:t>1</w:t>
      </w:r>
      <w:r w:rsidRPr="00584B6E">
        <w:rPr>
          <w:rFonts w:ascii="宋体" w:hAnsi="宋体" w:cs="Times New Roman" w:hint="eastAsia"/>
          <w:szCs w:val="21"/>
        </w:rPr>
        <w:t>小时减至</w:t>
      </w:r>
      <w:r w:rsidRPr="00584B6E">
        <w:rPr>
          <w:rFonts w:ascii="等线" w:eastAsia="等线" w:hAnsi="等线" w:cs="Times New Roman" w:hint="eastAsia"/>
          <w:szCs w:val="21"/>
        </w:rPr>
        <w:t>30</w:t>
      </w:r>
      <w:r w:rsidRPr="00584B6E">
        <w:rPr>
          <w:rFonts w:ascii="宋体" w:hAnsi="宋体" w:cs="Times New Roman" w:hint="eastAsia"/>
          <w:szCs w:val="21"/>
        </w:rPr>
        <w:t>分钟。以绍兴市为例，在人员聚集、交易频繁的绍兴市柯桥中国轻纺城设立市场综合服务中心，推行政务服务</w:t>
      </w:r>
      <w:r w:rsidRPr="00584B6E">
        <w:rPr>
          <w:rFonts w:ascii="等线" w:hAnsi="等线" w:cs="Times New Roman" w:hint="eastAsia"/>
          <w:szCs w:val="21"/>
        </w:rPr>
        <w:t>“</w:t>
      </w:r>
      <w:r w:rsidRPr="00584B6E">
        <w:rPr>
          <w:rFonts w:ascii="宋体" w:hAnsi="宋体" w:cs="Times New Roman" w:hint="eastAsia"/>
          <w:szCs w:val="21"/>
        </w:rPr>
        <w:t>就近办</w:t>
      </w:r>
      <w:r w:rsidRPr="00584B6E">
        <w:rPr>
          <w:rFonts w:ascii="等线" w:eastAsia="等线" w:hAnsi="等线" w:cs="Times New Roman" w:hint="eastAsia"/>
          <w:szCs w:val="21"/>
        </w:rPr>
        <w:t>”</w:t>
      </w:r>
      <w:r w:rsidRPr="00584B6E">
        <w:rPr>
          <w:rFonts w:ascii="宋体" w:hAnsi="宋体" w:cs="Times New Roman" w:hint="eastAsia"/>
          <w:szCs w:val="21"/>
        </w:rPr>
        <w:t>和</w:t>
      </w:r>
      <w:r w:rsidRPr="000D0FF6">
        <w:rPr>
          <w:rFonts w:ascii="宋体" w:hAnsi="宋体" w:cs="Times New Roman" w:hint="eastAsia"/>
          <w:szCs w:val="21"/>
        </w:rPr>
        <w:t>“</w:t>
      </w:r>
      <w:r w:rsidRPr="00584B6E">
        <w:rPr>
          <w:rFonts w:ascii="宋体" w:hAnsi="宋体" w:cs="Times New Roman" w:hint="eastAsia"/>
          <w:szCs w:val="21"/>
        </w:rPr>
        <w:t>一窗受理、集成服务</w:t>
      </w:r>
      <w:r w:rsidRPr="000D0FF6">
        <w:rPr>
          <w:rFonts w:ascii="宋体" w:hAnsi="宋体" w:cs="Times New Roman" w:hint="eastAsia"/>
          <w:szCs w:val="21"/>
        </w:rPr>
        <w:t>”</w:t>
      </w:r>
      <w:r w:rsidRPr="00584B6E">
        <w:rPr>
          <w:rFonts w:ascii="宋体" w:hAnsi="宋体" w:cs="Times New Roman" w:hint="eastAsia"/>
          <w:szCs w:val="21"/>
        </w:rPr>
        <w:t>；升级市场内部经营服务体系，推动实现营业房转让转租审批环节由</w:t>
      </w:r>
      <w:r w:rsidRPr="00584B6E">
        <w:rPr>
          <w:rFonts w:ascii="等线" w:eastAsia="等线" w:hAnsi="等线" w:cs="Times New Roman" w:hint="eastAsia"/>
          <w:szCs w:val="21"/>
        </w:rPr>
        <w:t>5</w:t>
      </w:r>
      <w:r w:rsidRPr="00584B6E">
        <w:rPr>
          <w:rFonts w:ascii="宋体" w:hAnsi="宋体" w:cs="Times New Roman" w:hint="eastAsia"/>
          <w:szCs w:val="21"/>
        </w:rPr>
        <w:t>个减少到</w:t>
      </w:r>
      <w:r w:rsidRPr="00584B6E">
        <w:rPr>
          <w:rFonts w:ascii="等线" w:eastAsia="等线" w:hAnsi="等线" w:cs="Times New Roman" w:hint="eastAsia"/>
          <w:szCs w:val="21"/>
        </w:rPr>
        <w:t>2</w:t>
      </w:r>
      <w:r w:rsidRPr="00584B6E">
        <w:rPr>
          <w:rFonts w:ascii="宋体" w:hAnsi="宋体" w:cs="Times New Roman" w:hint="eastAsia"/>
          <w:szCs w:val="21"/>
        </w:rPr>
        <w:t>个，时间从</w:t>
      </w:r>
      <w:r w:rsidRPr="00584B6E">
        <w:rPr>
          <w:rFonts w:ascii="等线" w:eastAsia="等线" w:hAnsi="等线" w:cs="Times New Roman" w:hint="eastAsia"/>
          <w:szCs w:val="21"/>
        </w:rPr>
        <w:t>15</w:t>
      </w:r>
      <w:r w:rsidRPr="00584B6E">
        <w:rPr>
          <w:rFonts w:ascii="宋体" w:hAnsi="宋体" w:cs="Times New Roman" w:hint="eastAsia"/>
          <w:szCs w:val="21"/>
        </w:rPr>
        <w:t>个工作日压减至</w:t>
      </w:r>
      <w:r w:rsidRPr="00584B6E">
        <w:rPr>
          <w:rFonts w:ascii="等线" w:eastAsia="等线" w:hAnsi="等线" w:cs="Times New Roman" w:hint="eastAsia"/>
          <w:szCs w:val="21"/>
        </w:rPr>
        <w:t>3</w:t>
      </w:r>
      <w:r w:rsidRPr="00584B6E">
        <w:rPr>
          <w:rFonts w:ascii="宋体" w:hAnsi="宋体" w:cs="Times New Roman" w:hint="eastAsia"/>
          <w:szCs w:val="21"/>
        </w:rPr>
        <w:t>个工作日；</w:t>
      </w:r>
      <w:r w:rsidRPr="00584B6E">
        <w:rPr>
          <w:rFonts w:ascii="等线" w:eastAsia="等线" w:hAnsi="等线" w:cs="Times New Roman" w:hint="eastAsia"/>
          <w:szCs w:val="21"/>
        </w:rPr>
        <w:t>8</w:t>
      </w:r>
      <w:r w:rsidRPr="00584B6E">
        <w:rPr>
          <w:rFonts w:ascii="宋体" w:hAnsi="宋体" w:cs="Times New Roman" w:hint="eastAsia"/>
          <w:szCs w:val="21"/>
        </w:rPr>
        <w:t>家银行</w:t>
      </w:r>
      <w:r w:rsidRPr="00584B6E">
        <w:rPr>
          <w:rFonts w:ascii="等线" w:eastAsia="等线" w:hAnsi="等线" w:cs="Times New Roman" w:hint="eastAsia"/>
          <w:szCs w:val="21"/>
        </w:rPr>
        <w:t>24</w:t>
      </w:r>
      <w:r w:rsidRPr="00584B6E">
        <w:rPr>
          <w:rFonts w:ascii="宋体" w:hAnsi="宋体" w:cs="Times New Roman" w:hint="eastAsia"/>
          <w:szCs w:val="21"/>
        </w:rPr>
        <w:t>个网点进驻市场，提供</w:t>
      </w:r>
      <w:r w:rsidRPr="00584B6E">
        <w:rPr>
          <w:rFonts w:ascii="等线" w:eastAsia="等线" w:hAnsi="等线" w:cs="Times New Roman" w:hint="eastAsia"/>
          <w:szCs w:val="21"/>
        </w:rPr>
        <w:t>“</w:t>
      </w:r>
      <w:r w:rsidRPr="00584B6E">
        <w:rPr>
          <w:rFonts w:ascii="宋体" w:hAnsi="宋体" w:cs="Times New Roman" w:hint="eastAsia"/>
          <w:szCs w:val="21"/>
        </w:rPr>
        <w:t>无还本续贷</w:t>
      </w:r>
      <w:r w:rsidRPr="00584B6E">
        <w:rPr>
          <w:rFonts w:ascii="等线" w:eastAsia="等线" w:hAnsi="等线" w:cs="Times New Roman" w:hint="eastAsia"/>
          <w:szCs w:val="21"/>
        </w:rPr>
        <w:t>”</w:t>
      </w:r>
      <w:r w:rsidRPr="00584B6E">
        <w:rPr>
          <w:rFonts w:ascii="宋体" w:hAnsi="宋体" w:cs="Times New Roman" w:hint="eastAsia"/>
          <w:szCs w:val="21"/>
        </w:rPr>
        <w:t>业务，实现经营户贷款转贷</w:t>
      </w:r>
      <w:r w:rsidRPr="00584B6E">
        <w:rPr>
          <w:rFonts w:ascii="等线" w:hAnsi="等线" w:cs="Times New Roman" w:hint="eastAsia"/>
          <w:szCs w:val="21"/>
        </w:rPr>
        <w:t>“零跑动”。</w:t>
      </w:r>
    </w:p>
    <w:p w14:paraId="75536485" w14:textId="62826EC5" w:rsidR="00284252" w:rsidRDefault="00284252" w:rsidP="00284252">
      <w:pPr>
        <w:pStyle w:val="2"/>
      </w:pPr>
      <w:bookmarkStart w:id="134" w:name="_Toc60515698"/>
      <w:r>
        <w:rPr>
          <w:rFonts w:hint="eastAsia"/>
        </w:rPr>
        <w:t>2</w:t>
      </w:r>
      <w:r>
        <w:rPr>
          <w:rFonts w:hint="eastAsia"/>
        </w:rPr>
        <w:t>、</w:t>
      </w:r>
      <w:r w:rsidRPr="00284252">
        <w:rPr>
          <w:rFonts w:hint="eastAsia"/>
        </w:rPr>
        <w:t>社区负担减轻</w:t>
      </w:r>
      <w:bookmarkEnd w:id="134"/>
    </w:p>
    <w:p w14:paraId="40E065F7" w14:textId="7E1F4670" w:rsidR="00284252" w:rsidRDefault="00284252" w:rsidP="00284252">
      <w:pPr>
        <w:pStyle w:val="3"/>
      </w:pPr>
      <w:bookmarkStart w:id="135" w:name="_Toc60515699"/>
      <w:r>
        <w:rPr>
          <w:rFonts w:hint="eastAsia"/>
        </w:rPr>
        <w:t>（</w:t>
      </w:r>
      <w:r>
        <w:rPr>
          <w:rFonts w:hint="eastAsia"/>
        </w:rPr>
        <w:t>1</w:t>
      </w:r>
      <w:r>
        <w:t>）</w:t>
      </w:r>
      <w:r w:rsidRPr="00284252">
        <w:rPr>
          <w:rFonts w:hint="eastAsia"/>
        </w:rPr>
        <w:t>社区</w:t>
      </w:r>
      <w:r w:rsidR="001F4E12">
        <w:rPr>
          <w:rFonts w:hint="eastAsia"/>
        </w:rPr>
        <w:t>办事效率提升</w:t>
      </w:r>
      <w:bookmarkEnd w:id="135"/>
    </w:p>
    <w:p w14:paraId="0C1C52FC" w14:textId="77777777" w:rsidR="001F4E12" w:rsidRDefault="001F4E12" w:rsidP="001F4E12">
      <w:pPr>
        <w:ind w:firstLineChars="200" w:firstLine="420"/>
      </w:pPr>
      <w:r>
        <w:rPr>
          <w:rFonts w:hint="eastAsia"/>
        </w:rPr>
        <w:t>在去年的两会期间，中共中央办公厅印发了《关于解决形式主义突出问题为基层减负的通知》，在保证基层服务质量稳步提升的同时，传递出倡导基层工作者实干、提升效率的鲜明导向，也将减负任务直接指向了基层工作，成为抓落实的头等大事。</w:t>
      </w:r>
    </w:p>
    <w:p w14:paraId="35A8358F" w14:textId="77777777" w:rsidR="001F4E12" w:rsidRDefault="001F4E12" w:rsidP="001F4E12">
      <w:pPr>
        <w:ind w:firstLineChars="200" w:firstLine="420"/>
      </w:pPr>
      <w:r>
        <w:rPr>
          <w:rFonts w:hint="eastAsia"/>
        </w:rPr>
        <w:lastRenderedPageBreak/>
        <w:t>以往，基层负担的沉重既体现在客观上的“任务重”，也有主观上的“人为重”，反映到办事和社区工作当中，就是基层群众遇到的“办事难”，以及社区工作部门的“事难办”，往往是冤枉路没少跑，各种材料没少准备，而办事还在“原地打转”，在耗费基层群众宝贵的办事时间和精力的同时，对社区办事工作也带来了大量重复性的无用功。</w:t>
      </w:r>
    </w:p>
    <w:p w14:paraId="111B88A4" w14:textId="77777777" w:rsidR="001F4E12" w:rsidRDefault="001F4E12" w:rsidP="001F4E12">
      <w:pPr>
        <w:ind w:firstLineChars="200" w:firstLine="420"/>
      </w:pPr>
      <w:r>
        <w:rPr>
          <w:rFonts w:hint="eastAsia"/>
        </w:rPr>
        <w:t>在浙江省将“最多跑一次”改革举措贯彻到社区工作当中后，这样的局面得到了相当的改善，在对灵隐街道主任的采访中，主任表示：通过系统化，程序化的配套办事流程，社区的工作导向和内容变得更为清晰，提高百姓办事的效率的同时，内部行政效率和职责分工状况也得到了显著改善。以“最多跑一次”作为办事行政的硬杠杆，社区服务收到了便民惠民的奇效，百姓办事减少了很多不必要的步骤，基层工作人员也从中解放了不必要的精力，提升了工作积极性和服务效率。</w:t>
      </w:r>
    </w:p>
    <w:p w14:paraId="2AD0DB03" w14:textId="3C9941B2" w:rsidR="00284252" w:rsidRDefault="001F4E12" w:rsidP="001F4E12">
      <w:pPr>
        <w:ind w:firstLineChars="200" w:firstLine="420"/>
      </w:pPr>
      <w:r>
        <w:rPr>
          <w:rFonts w:hint="eastAsia"/>
        </w:rPr>
        <w:t>在采访中，主任还表示：在“最多跑一次”当中，社区通过细化办理事项、理清事项流程，做到能一次办妥就要一步到位，避免了人力物力资源的浪费。通过明确规定缩短办事的流程，基层工作当中会议的量、文件的量、考核的次数、督查的次数都相应进行了减少，这些基层工作里的“量变”，收获了工作人员质上的感受，推动基层各项工作从“忙忙碌碌”到“井井有条”，将形式上的忙碌转换到了实际工作办事中的充实，通过“刀尖向内”的改革，提升了基层办事的效率，也为社区工作减负带来了积极成效</w:t>
      </w:r>
      <w:r w:rsidR="00284252" w:rsidRPr="00284252">
        <w:rPr>
          <w:rFonts w:hint="eastAsia"/>
        </w:rPr>
        <w:t>。</w:t>
      </w:r>
    </w:p>
    <w:p w14:paraId="3BCDE74D" w14:textId="346F320C" w:rsidR="00284252" w:rsidRDefault="00284252" w:rsidP="00284252">
      <w:pPr>
        <w:pStyle w:val="3"/>
      </w:pPr>
      <w:bookmarkStart w:id="136" w:name="_Toc60515700"/>
      <w:r>
        <w:rPr>
          <w:rFonts w:hint="eastAsia"/>
        </w:rPr>
        <w:t>（</w:t>
      </w:r>
      <w:r>
        <w:rPr>
          <w:rFonts w:hint="eastAsia"/>
        </w:rPr>
        <w:t>2</w:t>
      </w:r>
      <w:r>
        <w:rPr>
          <w:rFonts w:hint="eastAsia"/>
        </w:rPr>
        <w:t>）</w:t>
      </w:r>
      <w:r w:rsidRPr="00284252">
        <w:rPr>
          <w:rFonts w:hint="eastAsia"/>
        </w:rPr>
        <w:t>办事结构优化</w:t>
      </w:r>
      <w:bookmarkEnd w:id="136"/>
    </w:p>
    <w:p w14:paraId="439FE553" w14:textId="77777777" w:rsidR="001F4E12" w:rsidRPr="001F4E12" w:rsidRDefault="001F4E12" w:rsidP="001F4E12">
      <w:pPr>
        <w:ind w:firstLineChars="200" w:firstLine="420"/>
        <w:rPr>
          <w:rFonts w:ascii="等线" w:hAnsi="等线" w:cs="Times New Roman"/>
          <w:szCs w:val="21"/>
        </w:rPr>
      </w:pPr>
      <w:r w:rsidRPr="001F4E12">
        <w:rPr>
          <w:rFonts w:ascii="等线" w:hAnsi="等线" w:cs="Times New Roman" w:hint="eastAsia"/>
          <w:szCs w:val="21"/>
        </w:rPr>
        <w:t>“上面千条线，下面一根针”是以往社区工作的常态，在过去的办事流程当中，一项简单的办事任务，往往需要社区将相关材料一级级上交，审核过后再逐级返回，遇到材料不合格的情况，就只能推翻之前的一切工作，从头再来。即使是同一级行政机构之间，也存在信息闭塞问题，在办事的过程中需要频繁的信息对接，而这样的工作则常常需要基层工作人员出时出力，长此以往，基层干事的积极性逐渐被削弱，繁杂的办事结构也带来了行政效率的停滞不前。</w:t>
      </w:r>
    </w:p>
    <w:p w14:paraId="682D78E4" w14:textId="0724002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在</w:t>
      </w:r>
      <w:r w:rsidRPr="001F4E12">
        <w:rPr>
          <w:rFonts w:ascii="等线" w:hAnsi="等线" w:cs="Times New Roman" w:hint="eastAsia"/>
          <w:szCs w:val="21"/>
        </w:rPr>
        <w:t>“</w:t>
      </w:r>
      <w:r w:rsidRPr="001F4E12">
        <w:rPr>
          <w:rFonts w:ascii="宋体" w:hAnsi="宋体" w:cs="Times New Roman" w:hint="eastAsia"/>
          <w:szCs w:val="21"/>
        </w:rPr>
        <w:t>最多跑一次</w:t>
      </w:r>
      <w:r w:rsidRPr="001F4E12">
        <w:rPr>
          <w:rFonts w:ascii="等线" w:hAnsi="等线" w:cs="Times New Roman" w:hint="eastAsia"/>
          <w:szCs w:val="21"/>
        </w:rPr>
        <w:t>”</w:t>
      </w:r>
      <w:r w:rsidRPr="001F4E12">
        <w:rPr>
          <w:rFonts w:ascii="宋体" w:hAnsi="宋体" w:cs="Times New Roman" w:hint="eastAsia"/>
          <w:szCs w:val="21"/>
        </w:rPr>
        <w:t>的改革中，浙江省对各级行政机构的办事结构进行了变革，着力打破社区部门之间的</w:t>
      </w:r>
      <w:r w:rsidRPr="001F4E12">
        <w:rPr>
          <w:rFonts w:ascii="等线" w:hAnsi="等线" w:cs="Times New Roman" w:hint="eastAsia"/>
          <w:szCs w:val="21"/>
        </w:rPr>
        <w:t>“</w:t>
      </w:r>
      <w:r w:rsidRPr="001F4E12">
        <w:rPr>
          <w:rFonts w:ascii="宋体" w:hAnsi="宋体" w:cs="Times New Roman" w:hint="eastAsia"/>
          <w:szCs w:val="21"/>
        </w:rPr>
        <w:t>信息孤岛</w:t>
      </w:r>
      <w:r w:rsidRPr="00634217">
        <w:rPr>
          <w:rFonts w:ascii="宋体" w:hAnsi="宋体" w:cs="Times New Roman" w:hint="eastAsia"/>
          <w:szCs w:val="21"/>
        </w:rPr>
        <w:t>”</w:t>
      </w:r>
      <w:r w:rsidRPr="001F4E12">
        <w:rPr>
          <w:rFonts w:ascii="宋体" w:hAnsi="宋体" w:cs="Times New Roman" w:hint="eastAsia"/>
          <w:szCs w:val="21"/>
        </w:rPr>
        <w:t>，通过建立网上平台、手机</w:t>
      </w:r>
      <w:r w:rsidRPr="001F4E12">
        <w:rPr>
          <w:rFonts w:ascii="等线" w:hAnsi="等线" w:cs="Times New Roman" w:hint="eastAsia"/>
          <w:szCs w:val="21"/>
        </w:rPr>
        <w:t>APP</w:t>
      </w:r>
      <w:r w:rsidRPr="001F4E12">
        <w:rPr>
          <w:rFonts w:ascii="宋体" w:hAnsi="宋体" w:cs="Times New Roman" w:hint="eastAsia"/>
          <w:szCs w:val="21"/>
        </w:rPr>
        <w:t>平台、自助服务一体机等，提供了多项电子服务，不仅有利于各部门之间的交流对接，也便于群众上网查找相关信息。整个办事的工作内容从一开始</w:t>
      </w:r>
      <w:ins w:id="137" w:author="忠鹏 丁" w:date="2020-12-30T13:27:00Z">
        <w:r w:rsidR="00634217">
          <w:rPr>
            <w:rFonts w:ascii="宋体" w:hAnsi="宋体" w:cs="Times New Roman" w:hint="eastAsia"/>
            <w:szCs w:val="21"/>
          </w:rPr>
          <w:t>的</w:t>
        </w:r>
      </w:ins>
      <w:r w:rsidRPr="001F4E12">
        <w:rPr>
          <w:rFonts w:ascii="宋体" w:hAnsi="宋体" w:cs="Times New Roman" w:hint="eastAsia"/>
          <w:szCs w:val="21"/>
        </w:rPr>
        <w:t>冗杂、重复，</w:t>
      </w:r>
      <w:ins w:id="138" w:author="忠鹏 丁" w:date="2020-12-30T13:27:00Z">
        <w:r w:rsidR="00634217">
          <w:rPr>
            <w:rFonts w:ascii="宋体" w:hAnsi="宋体" w:cs="Times New Roman" w:hint="eastAsia"/>
            <w:szCs w:val="21"/>
          </w:rPr>
          <w:t>优化</w:t>
        </w:r>
      </w:ins>
      <w:r w:rsidRPr="001F4E12">
        <w:rPr>
          <w:rFonts w:ascii="宋体" w:hAnsi="宋体" w:cs="Times New Roman" w:hint="eastAsia"/>
          <w:szCs w:val="21"/>
        </w:rPr>
        <w:t>到目前系统化、程序化的工作流程，在方便</w:t>
      </w:r>
      <w:r w:rsidRPr="001F4E12">
        <w:rPr>
          <w:rFonts w:ascii="宋体" w:hAnsi="宋体" w:cs="Times New Roman" w:hint="eastAsia"/>
          <w:szCs w:val="21"/>
        </w:rPr>
        <w:lastRenderedPageBreak/>
        <w:t>了群众生活，赋予了群众更好履行权利体验的同时，在一定程度上也减轻了社区工作的负担。</w:t>
      </w:r>
    </w:p>
    <w:p w14:paraId="3383B791" w14:textId="1C1FA54C"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在采访灵隐街道主任的过程中，我们了解到：在</w:t>
      </w:r>
      <w:r w:rsidRPr="001F4E12">
        <w:rPr>
          <w:rFonts w:ascii="等线" w:hAnsi="等线" w:cs="Times New Roman" w:hint="eastAsia"/>
          <w:szCs w:val="21"/>
        </w:rPr>
        <w:t>“最多跑一次”改革后，办事流程更加清晰（职责划分明确）、信息资料需求更加确切、业务模式模块化（人员分布网格化）、群众办理线下与线上相结合。通过减少环节、变串联为并联、容缺受理等方式，进一步优化了办事流程。对办事材料能合则合、能减尽减，做到“五个取消”，即</w:t>
      </w:r>
      <w:del w:id="139" w:author="忠鹏 丁" w:date="2020-12-30T13:27:00Z">
        <w:r w:rsidRPr="001F4E12" w:rsidDel="00634217">
          <w:rPr>
            <w:rFonts w:ascii="等线" w:hAnsi="等线" w:cs="Times New Roman" w:hint="eastAsia"/>
            <w:szCs w:val="21"/>
          </w:rPr>
          <w:delText>：</w:delText>
        </w:r>
      </w:del>
      <w:r w:rsidRPr="001F4E12">
        <w:rPr>
          <w:rFonts w:ascii="等线" w:hAnsi="等线" w:cs="Times New Roman" w:hint="eastAsia"/>
          <w:szCs w:val="21"/>
        </w:rPr>
        <w:t>没有法定依据的一律取消、由本单位出具的一律取消、能通过现有材料证明的一律取消、能采取书面承诺方式解决的一律取消、能通过网络获取核验的一律取消。协同网络平台，推进线上办事与线下办事并行开展。</w:t>
      </w:r>
    </w:p>
    <w:p w14:paraId="28DFB3A7" w14:textId="091D1F9D" w:rsidR="0028425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通过办事结构优化，办事流程变得更加清晰、透明，对于社区工作而言，上级的</w:t>
      </w:r>
      <w:r w:rsidRPr="001F4E12">
        <w:rPr>
          <w:rFonts w:ascii="等线" w:hAnsi="等线" w:cs="Times New Roman" w:hint="eastAsia"/>
          <w:szCs w:val="21"/>
        </w:rPr>
        <w:t>“线”当中哪些是需要的“绣花线”，哪些是多余的“边角料”，从体制上得以真正缕清，让“绣花线”精准地找到相应的“绣花针”，避免工作层层空转，让百姓办事时间得到缩短，也让社区的工作得以减负，节省宝贵的基层</w:t>
      </w:r>
      <w:r w:rsidRPr="001F4E12">
        <w:rPr>
          <w:rFonts w:ascii="宋体" w:hAnsi="宋体" w:cs="Arial"/>
          <w:color w:val="000000"/>
          <w:szCs w:val="21"/>
          <w:shd w:val="clear" w:color="auto" w:fill="FFFFFF"/>
        </w:rPr>
        <w:t>人力、物力和精力</w:t>
      </w:r>
      <w:r w:rsidRPr="001F4E12">
        <w:rPr>
          <w:rFonts w:ascii="宋体" w:hAnsi="宋体" w:cs="Arial" w:hint="eastAsia"/>
          <w:color w:val="000000"/>
          <w:szCs w:val="21"/>
          <w:shd w:val="clear" w:color="auto" w:fill="FFFFFF"/>
        </w:rPr>
        <w:t>，让汗水真正洒在为百姓办实事的征程上。</w:t>
      </w:r>
    </w:p>
    <w:p w14:paraId="331E79FE" w14:textId="1DB20BAA" w:rsidR="00284252" w:rsidRDefault="00284252" w:rsidP="00284252">
      <w:pPr>
        <w:pStyle w:val="2"/>
      </w:pPr>
      <w:bookmarkStart w:id="140" w:name="_Toc60515701"/>
      <w:r>
        <w:rPr>
          <w:rFonts w:hint="eastAsia"/>
        </w:rPr>
        <w:t>3</w:t>
      </w:r>
      <w:r>
        <w:rPr>
          <w:rFonts w:hint="eastAsia"/>
        </w:rPr>
        <w:t>、</w:t>
      </w:r>
      <w:r w:rsidRPr="00284252">
        <w:rPr>
          <w:rFonts w:hint="eastAsia"/>
        </w:rPr>
        <w:t>政务改革促进</w:t>
      </w:r>
      <w:bookmarkEnd w:id="140"/>
    </w:p>
    <w:p w14:paraId="527647E2" w14:textId="66009D4D" w:rsidR="00284252" w:rsidRDefault="00284252" w:rsidP="00284252">
      <w:pPr>
        <w:pStyle w:val="3"/>
      </w:pPr>
      <w:bookmarkStart w:id="141" w:name="_Toc60515702"/>
      <w:r>
        <w:rPr>
          <w:rFonts w:hint="eastAsia"/>
        </w:rPr>
        <w:t>（</w:t>
      </w:r>
      <w:r>
        <w:rPr>
          <w:rFonts w:hint="eastAsia"/>
        </w:rPr>
        <w:t>1</w:t>
      </w:r>
      <w:r>
        <w:rPr>
          <w:rFonts w:hint="eastAsia"/>
        </w:rPr>
        <w:t>）</w:t>
      </w:r>
      <w:r w:rsidR="00A8042C" w:rsidRPr="00A8042C">
        <w:rPr>
          <w:rFonts w:hint="eastAsia"/>
        </w:rPr>
        <w:t>推进数字化政府转型</w:t>
      </w:r>
      <w:bookmarkEnd w:id="141"/>
    </w:p>
    <w:p w14:paraId="71155ED6"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现实中，各地政府普遍反映信息共享度低和信息孤岛等问题的存在明显制约了行政效率的提升。当前，互联网发展和数据库管理系统等网络技术的突破，已经使得系统对接、数据全面共享在技术层面上没有任何障碍，关键是条块分割行政管理体制机制的约束。</w:t>
      </w:r>
      <w:r w:rsidRPr="001F4E12">
        <w:rPr>
          <w:rFonts w:ascii="等线" w:hAnsi="等线" w:cs="Times New Roman" w:hint="eastAsia"/>
          <w:szCs w:val="21"/>
        </w:rPr>
        <w:t>“最多跑一次”改革在行政管理体制改革上实现了重大突破，着力解决了公共数据和电子政务领域存在的基础设施条块割裂、网络互联互通不畅、业务系统缺乏协同等问题，打通信息孤岛，实现数据共享。</w:t>
      </w:r>
      <w:r w:rsidRPr="001F4E12">
        <w:rPr>
          <w:rFonts w:ascii="宋体" w:hAnsi="宋体" w:cs="Times New Roman" w:hint="eastAsia"/>
          <w:szCs w:val="21"/>
        </w:rPr>
        <w:t>随着</w:t>
      </w:r>
      <w:r w:rsidRPr="001F4E12">
        <w:rPr>
          <w:rFonts w:ascii="等线" w:hAnsi="等线" w:cs="Times New Roman" w:hint="eastAsia"/>
          <w:szCs w:val="21"/>
        </w:rPr>
        <w:t>“最多跑一次”</w:t>
      </w:r>
      <w:r w:rsidRPr="001F4E12">
        <w:rPr>
          <w:rFonts w:ascii="宋体" w:hAnsi="宋体" w:cs="Times New Roman" w:hint="eastAsia"/>
          <w:szCs w:val="21"/>
        </w:rPr>
        <w:t>的深化，将推进了一体化移动政务服务，实现</w:t>
      </w:r>
      <w:r w:rsidRPr="001F4E12">
        <w:rPr>
          <w:rFonts w:ascii="等线" w:hAnsi="等线" w:cs="Times New Roman" w:hint="eastAsia"/>
          <w:szCs w:val="21"/>
        </w:rPr>
        <w:t>“掌上办事”</w:t>
      </w:r>
      <w:r w:rsidRPr="001F4E12">
        <w:rPr>
          <w:rFonts w:ascii="宋体" w:hAnsi="宋体" w:cs="Times New Roman" w:hint="eastAsia"/>
          <w:szCs w:val="21"/>
        </w:rPr>
        <w:t>。巩固打破</w:t>
      </w:r>
      <w:r w:rsidRPr="001F4E12">
        <w:rPr>
          <w:rFonts w:ascii="等线" w:hAnsi="等线" w:cs="Times New Roman" w:hint="eastAsia"/>
          <w:szCs w:val="21"/>
        </w:rPr>
        <w:t>“信息孤岛”</w:t>
      </w:r>
      <w:r w:rsidRPr="001F4E12">
        <w:rPr>
          <w:rFonts w:ascii="宋体" w:hAnsi="宋体" w:cs="Times New Roman" w:hint="eastAsia"/>
          <w:szCs w:val="21"/>
        </w:rPr>
        <w:t>的改革成果，推广了</w:t>
      </w:r>
      <w:r w:rsidRPr="001F4E12">
        <w:rPr>
          <w:rFonts w:ascii="等线" w:hAnsi="等线" w:cs="Times New Roman" w:hint="eastAsia"/>
          <w:szCs w:val="21"/>
        </w:rPr>
        <w:t>“一窗受理、集成服务”，实现</w:t>
      </w:r>
      <w:r w:rsidRPr="001F4E12">
        <w:rPr>
          <w:rFonts w:ascii="宋体" w:hAnsi="宋体" w:cs="Times New Roman" w:hint="eastAsia"/>
          <w:szCs w:val="21"/>
        </w:rPr>
        <w:t>了民生事项和企业事项</w:t>
      </w:r>
      <w:r w:rsidRPr="001F4E12">
        <w:rPr>
          <w:rFonts w:ascii="等线" w:hAnsi="等线" w:cs="Times New Roman" w:hint="eastAsia"/>
          <w:szCs w:val="21"/>
        </w:rPr>
        <w:t>“一次办结”；</w:t>
      </w:r>
      <w:r w:rsidRPr="001F4E12">
        <w:rPr>
          <w:rFonts w:ascii="宋体" w:hAnsi="宋体" w:cs="Times New Roman" w:hint="eastAsia"/>
          <w:szCs w:val="21"/>
        </w:rPr>
        <w:t>也会加快推行企业投资项目审批制度改革，全面实现企业投资项目开工前审批全流程最多跑一次。</w:t>
      </w:r>
    </w:p>
    <w:p w14:paraId="5BE41C4B"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政府数字化转型是政府治理的一场深刻革命，是从量变到质变、从理念到行为、从制度与工具到方法的一个系统性过程，是深化</w:t>
      </w:r>
      <w:r w:rsidRPr="001F4E12">
        <w:rPr>
          <w:rFonts w:ascii="等线" w:hAnsi="等线" w:cs="Times New Roman" w:hint="eastAsia"/>
          <w:szCs w:val="21"/>
        </w:rPr>
        <w:t>“最多跑一次”改革的重头戏。要加快研究制定政府数字化转型总体方案，明确目标任务，构建框架体系，建立推进机制，把顶层设计和“摸</w:t>
      </w:r>
      <w:r w:rsidRPr="001F4E12">
        <w:rPr>
          <w:rFonts w:ascii="等线" w:hAnsi="等线" w:cs="Times New Roman" w:hint="eastAsia"/>
          <w:szCs w:val="21"/>
        </w:rPr>
        <w:lastRenderedPageBreak/>
        <w:t>着石头过河”结合起来，把各地各部门的积极性充分调动起来，把社会各界的智慧和力量进一步凝聚起来，营造深化“最多跑一次”改革、推进政府数字化转型的良好氛围。</w:t>
      </w:r>
    </w:p>
    <w:p w14:paraId="5977610C" w14:textId="1FACC218" w:rsidR="00A8042C" w:rsidRDefault="00A8042C" w:rsidP="00A8042C">
      <w:pPr>
        <w:pStyle w:val="3"/>
      </w:pPr>
      <w:bookmarkStart w:id="142" w:name="_Toc60515703"/>
      <w:r>
        <w:rPr>
          <w:rFonts w:hint="eastAsia"/>
        </w:rPr>
        <w:t>（</w:t>
      </w:r>
      <w:r>
        <w:rPr>
          <w:rFonts w:hint="eastAsia"/>
        </w:rPr>
        <w:t>2</w:t>
      </w:r>
      <w:r>
        <w:rPr>
          <w:rFonts w:hint="eastAsia"/>
        </w:rPr>
        <w:t>）</w:t>
      </w:r>
      <w:r w:rsidRPr="00A8042C">
        <w:rPr>
          <w:rFonts w:hint="eastAsia"/>
        </w:rPr>
        <w:t>加快服务型政府建设</w:t>
      </w:r>
      <w:bookmarkEnd w:id="142"/>
    </w:p>
    <w:p w14:paraId="3717C567"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服务型政府是一个为全社会提供公共产品和公共服务的政府，要求政府建立为企业和群众全程服务和长效服务的工作机制，特别要把资源投向以改善人民群众生活质量，关乎千家万户的义务教育、公共医疗、社会福利和社会保障、劳动力就业和培训、环境保护、公共基础设施、社会安全等领域，全面提升人民群众的获得感和幸福感。</w:t>
      </w:r>
    </w:p>
    <w:p w14:paraId="25FCD743"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服务型政府要求建立为企业和群众全程服务和长效服务的工作机制，特别要把资源投向以改善人民群众生活质量，关乎千家万户的义务教育、公共医疗、社会福利和社会保障、劳动力就业和培训、环境保护、公共基础设施、社会安全等领域，全面提升人民群众的获得感和幸福感。</w:t>
      </w:r>
    </w:p>
    <w:p w14:paraId="6FDAECD2" w14:textId="77777777" w:rsidR="001F4E12" w:rsidRPr="001F4E12" w:rsidRDefault="001F4E12" w:rsidP="001F4E12">
      <w:pPr>
        <w:ind w:firstLineChars="200" w:firstLine="420"/>
        <w:rPr>
          <w:rFonts w:ascii="等线" w:hAnsi="等线" w:cs="Times New Roman"/>
          <w:szCs w:val="21"/>
        </w:rPr>
      </w:pPr>
      <w:r w:rsidRPr="001F4E12">
        <w:rPr>
          <w:rFonts w:ascii="等线" w:hAnsi="等线" w:cs="Times New Roman" w:hint="eastAsia"/>
          <w:szCs w:val="21"/>
        </w:rPr>
        <w:t>“最多跑一次”改革是加快审批型政府向服务型政府转变的抓手，是打造服务型政府的突破口。</w:t>
      </w:r>
    </w:p>
    <w:p w14:paraId="7DA91C22" w14:textId="0C88F1F3" w:rsidR="00A8042C" w:rsidRDefault="00A8042C" w:rsidP="00A8042C">
      <w:pPr>
        <w:pStyle w:val="3"/>
      </w:pPr>
      <w:bookmarkStart w:id="143" w:name="_Toc60515704"/>
      <w:r>
        <w:rPr>
          <w:rFonts w:hint="eastAsia"/>
        </w:rPr>
        <w:t>（</w:t>
      </w:r>
      <w:r>
        <w:rPr>
          <w:rFonts w:hint="eastAsia"/>
        </w:rPr>
        <w:t>3</w:t>
      </w:r>
      <w:r>
        <w:rPr>
          <w:rFonts w:hint="eastAsia"/>
        </w:rPr>
        <w:t>）</w:t>
      </w:r>
      <w:r w:rsidRPr="00A8042C">
        <w:rPr>
          <w:rFonts w:hint="eastAsia"/>
        </w:rPr>
        <w:t>推进“大部制”改革</w:t>
      </w:r>
      <w:bookmarkEnd w:id="143"/>
    </w:p>
    <w:p w14:paraId="7925CB9A" w14:textId="1C958C79" w:rsid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大部制即为大部门体制，即在政府的部门设置中，将那些职能相近的部门、业务范围趋同的事项相对集中，由一个部门统一管理，最大限度地避免政府职能交叉、政出多门、多头管理，从而提高行政效率，降低行政成本。大部制模式下，政府部门的管理范围广，职能综合性强，部门扯皮少。当前各地政府普遍存在的小部门体制行政机构设置模式是导致我国行政成本高和行政效率低下的根本原因，也是导致企业和群众到政府办事难、环节多、费时长和成本高的关键因素。</w:t>
      </w:r>
      <w:r w:rsidRPr="001F4E12">
        <w:rPr>
          <w:rFonts w:ascii="等线" w:hAnsi="等线" w:cs="Times New Roman" w:hint="eastAsia"/>
          <w:szCs w:val="21"/>
        </w:rPr>
        <w:t>“最多跑一次”改革促使政府将职能相近、业务范围趋同的部门整合起来，一方面提高了群众的办事效率，另一方面通过政府编制的调整，降低了行政成本，提高了社会资源的利用效率。</w:t>
      </w:r>
    </w:p>
    <w:p w14:paraId="303ABFF8" w14:textId="67CB277F" w:rsidR="001F4E12" w:rsidRDefault="001F4E12" w:rsidP="001F4E12">
      <w:pPr>
        <w:pStyle w:val="3"/>
      </w:pPr>
      <w:bookmarkStart w:id="144" w:name="_Toc60515705"/>
      <w:r>
        <w:rPr>
          <w:rFonts w:hint="eastAsia"/>
        </w:rPr>
        <w:t>（</w:t>
      </w:r>
      <w:r>
        <w:rPr>
          <w:rFonts w:hint="eastAsia"/>
        </w:rPr>
        <w:t>4</w:t>
      </w:r>
      <w:r>
        <w:t>）</w:t>
      </w:r>
      <w:r w:rsidRPr="001F4E12">
        <w:rPr>
          <w:rFonts w:hint="eastAsia"/>
        </w:rPr>
        <w:t>推进政务服务标准化</w:t>
      </w:r>
      <w:bookmarkEnd w:id="144"/>
    </w:p>
    <w:p w14:paraId="6ED2DE3B"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服务标准化是规范和提升政务服务水平，打造优质、高效、便捷的政务服务模式的重要基础，也是现代政府区别传统政府的重要标志。随着</w:t>
      </w:r>
      <w:r w:rsidRPr="001F4E12">
        <w:rPr>
          <w:rFonts w:ascii="等线" w:hAnsi="等线" w:cs="Times New Roman" w:hint="eastAsia"/>
          <w:szCs w:val="21"/>
        </w:rPr>
        <w:t>“最多跑一次”改革进行，省委、省政</w:t>
      </w:r>
      <w:r w:rsidRPr="001F4E12">
        <w:rPr>
          <w:rFonts w:ascii="等线" w:hAnsi="等线" w:cs="Times New Roman" w:hint="eastAsia"/>
          <w:szCs w:val="21"/>
        </w:rPr>
        <w:lastRenderedPageBreak/>
        <w:t>府领导牵头，组织专家学者对各地各部门积累的改革经验进行科学总结，在《加快推进“最多跑一次”改革实施方案》和《“一窗受理、集成服务”工作规范》的基础上，统一制定政府各部门的“最多跑一次”服务标准，加快推进机构名称及硬件配套标准化、窗口建设标准化、服务事项标准化、办事制度标准化、事项办理标准化、政务公开标准化、服务行为标准化和监督评议标准化，建立覆盖全面、科学有效的“最多跑一次”服务标准体系，确保政务服务“一切工作有标准，一切标准有程序，一切程序有监督，一切监督有公开”。</w:t>
      </w:r>
    </w:p>
    <w:p w14:paraId="77B71ECE" w14:textId="77777777" w:rsidR="001F4E12" w:rsidRPr="001F4E12" w:rsidRDefault="001F4E12" w:rsidP="001F4E12"/>
    <w:p w14:paraId="1A7A35A0" w14:textId="003161C4" w:rsidR="00A8042C" w:rsidRDefault="00A8042C" w:rsidP="00A8042C">
      <w:pPr>
        <w:pStyle w:val="1"/>
      </w:pPr>
      <w:bookmarkStart w:id="145" w:name="_Toc60515706"/>
      <w:r>
        <w:rPr>
          <w:rFonts w:hint="eastAsia"/>
        </w:rPr>
        <w:t>五、</w:t>
      </w:r>
      <w:r w:rsidRPr="00A8042C">
        <w:rPr>
          <w:rFonts w:hint="eastAsia"/>
        </w:rPr>
        <w:t>“最多跑一次”新问题</w:t>
      </w:r>
      <w:bookmarkEnd w:id="145"/>
    </w:p>
    <w:p w14:paraId="0180409F" w14:textId="74A3C1AF" w:rsidR="00A8042C" w:rsidRDefault="00A8042C" w:rsidP="00A8042C">
      <w:pPr>
        <w:pStyle w:val="2"/>
      </w:pPr>
      <w:bookmarkStart w:id="146" w:name="_Toc60515707"/>
      <w:r w:rsidRPr="00A8042C">
        <w:rPr>
          <w:rFonts w:hint="eastAsia"/>
        </w:rPr>
        <w:t>1</w:t>
      </w:r>
      <w:r w:rsidRPr="00A8042C">
        <w:rPr>
          <w:rFonts w:hint="eastAsia"/>
        </w:rPr>
        <w:t>、办理流程</w:t>
      </w:r>
      <w:r w:rsidR="001F4E12">
        <w:rPr>
          <w:rFonts w:hint="eastAsia"/>
        </w:rPr>
        <w:t>不够明确</w:t>
      </w:r>
      <w:bookmarkEnd w:id="146"/>
    </w:p>
    <w:p w14:paraId="14824735" w14:textId="7777777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我们小组发布的调查问卷的调查结果显示，在</w:t>
      </w:r>
      <w:r w:rsidRPr="001F4E12">
        <w:rPr>
          <w:rFonts w:ascii="等线" w:hAnsi="等线" w:cs="Times New Roman" w:hint="eastAsia"/>
          <w:szCs w:val="21"/>
        </w:rPr>
        <w:t>“导致跑多次”这一问题中，有超过四分之一</w:t>
      </w:r>
      <w:r w:rsidRPr="001F4E12">
        <w:rPr>
          <w:rFonts w:ascii="宋体" w:hAnsi="宋体" w:cs="Times New Roman" w:hint="eastAsia"/>
          <w:szCs w:val="21"/>
        </w:rPr>
        <w:t>的人选择了未准备好材料或者材料不规范、事先未了解业务流程、没有预约等原因。</w:t>
      </w:r>
    </w:p>
    <w:p w14:paraId="64F27892" w14:textId="77777777" w:rsidR="001F4E12" w:rsidRPr="001F4E12" w:rsidRDefault="001F4E12" w:rsidP="001F4E12">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这一现象的产生，很大一部分原因是因为需要办理各项业务的民众对办理流程的各项细节要求和需要的相关手续和材料了解不到位，没有做好充分的准备就匆忙跑去办理业务，不仅浪费了自己大量宝贵的时间，也加重了各办理部门工作人员的工作负担，降低了行政办事的效率。</w:t>
      </w:r>
    </w:p>
    <w:p w14:paraId="45085B58" w14:textId="77777777" w:rsidR="001F4E12" w:rsidRPr="001F4E12" w:rsidRDefault="001F4E12" w:rsidP="001F4E12">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但同时，政府和办事部门也需要从中意识到，是否是因为自身宣传工作不到位、宣传覆盖面不够全、宣传力度不够大等原因，导致群众无法有效的获悉办理业务的流程、材料等信息，使得群众对</w:t>
      </w:r>
      <w:r w:rsidRPr="00634217">
        <w:rPr>
          <w:rFonts w:ascii="宋体" w:hAnsi="宋体" w:cs="Times New Roman" w:hint="eastAsia"/>
          <w:szCs w:val="21"/>
        </w:rPr>
        <w:t>“</w:t>
      </w:r>
      <w:r w:rsidRPr="001F4E12">
        <w:rPr>
          <w:rFonts w:ascii="宋体" w:hAnsi="宋体" w:cs="Times New Roman" w:hint="eastAsia"/>
          <w:szCs w:val="21"/>
        </w:rPr>
        <w:t>在哪里办理</w:t>
      </w:r>
      <w:r w:rsidRPr="00634217">
        <w:rPr>
          <w:rFonts w:ascii="宋体" w:hAnsi="宋体" w:cs="Times New Roman" w:hint="eastAsia"/>
          <w:szCs w:val="21"/>
        </w:rPr>
        <w:t>”</w:t>
      </w:r>
      <w:r w:rsidRPr="001F4E12">
        <w:rPr>
          <w:rFonts w:ascii="宋体" w:hAnsi="宋体" w:cs="Times New Roman" w:hint="eastAsia"/>
          <w:szCs w:val="21"/>
        </w:rPr>
        <w:t>、</w:t>
      </w:r>
      <w:r w:rsidRPr="00634217">
        <w:rPr>
          <w:rFonts w:ascii="宋体" w:hAnsi="宋体" w:cs="Times New Roman" w:hint="eastAsia"/>
          <w:szCs w:val="21"/>
        </w:rPr>
        <w:t>“</w:t>
      </w:r>
      <w:r w:rsidRPr="001F4E12">
        <w:rPr>
          <w:rFonts w:ascii="宋体" w:hAnsi="宋体" w:cs="Times New Roman" w:hint="eastAsia"/>
          <w:szCs w:val="21"/>
        </w:rPr>
        <w:t>在哪个时间段办理</w:t>
      </w:r>
      <w:r w:rsidRPr="00634217">
        <w:rPr>
          <w:rFonts w:ascii="宋体" w:hAnsi="宋体" w:cs="Times New Roman" w:hint="eastAsia"/>
          <w:szCs w:val="21"/>
        </w:rPr>
        <w:t>”</w:t>
      </w:r>
      <w:r w:rsidRPr="001F4E12">
        <w:rPr>
          <w:rFonts w:ascii="宋体" w:hAnsi="宋体" w:cs="Times New Roman" w:hint="eastAsia"/>
          <w:szCs w:val="21"/>
        </w:rPr>
        <w:t>和</w:t>
      </w:r>
      <w:r w:rsidRPr="00634217">
        <w:rPr>
          <w:rFonts w:ascii="宋体" w:hAnsi="宋体" w:cs="Times New Roman" w:hint="eastAsia"/>
          <w:szCs w:val="21"/>
        </w:rPr>
        <w:t>“</w:t>
      </w:r>
      <w:r w:rsidRPr="001F4E12">
        <w:rPr>
          <w:rFonts w:ascii="宋体" w:hAnsi="宋体" w:cs="Times New Roman" w:hint="eastAsia"/>
          <w:szCs w:val="21"/>
        </w:rPr>
        <w:t>怎么样进行办理</w:t>
      </w:r>
      <w:r w:rsidRPr="00634217">
        <w:rPr>
          <w:rFonts w:ascii="宋体" w:hAnsi="宋体" w:cs="Times New Roman" w:hint="eastAsia"/>
          <w:szCs w:val="21"/>
        </w:rPr>
        <w:t>”</w:t>
      </w:r>
      <w:r w:rsidRPr="001F4E12">
        <w:rPr>
          <w:rFonts w:ascii="宋体" w:hAnsi="宋体" w:cs="Times New Roman" w:hint="eastAsia"/>
          <w:szCs w:val="21"/>
        </w:rPr>
        <w:t>三个问题的了解不到位。</w:t>
      </w:r>
    </w:p>
    <w:p w14:paraId="537B988F" w14:textId="271D4FD4" w:rsidR="00A8042C" w:rsidRPr="001F4E12" w:rsidRDefault="001F4E12" w:rsidP="00A8042C">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针对这一问题，我们认为，政府在推进</w:t>
      </w:r>
      <w:r w:rsidRPr="001F4E12">
        <w:rPr>
          <w:rFonts w:ascii="等线" w:hAnsi="等线" w:cs="Times New Roman" w:hint="eastAsia"/>
          <w:szCs w:val="21"/>
        </w:rPr>
        <w:t>“最多跑一次”改革的同时，除了进行体系、流程的优化，最重要的便是做好对人民群众的宣传工作，这个宣传不仅体现在让群众知晓了解改革的每一个过程和每一处进展，更体现在让人民群众在政策发生巨大改革的同时，清楚地了解自身应该如何去适应这种改革。这就要求政府机关建立更加公开透明地行政办事流程，并</w:t>
      </w:r>
      <w:r w:rsidRPr="001F4E12">
        <w:rPr>
          <w:rFonts w:ascii="宋体" w:hAnsi="宋体" w:cs="Times New Roman" w:hint="eastAsia"/>
          <w:szCs w:val="21"/>
        </w:rPr>
        <w:t>动用新闻、报纸、微博、公众号、社区宣传海报等各种形式的媒体加大宣传和推广，利用社区、乡村基层组织紧靠群众的优势，主动地为人民群众提供相关信息而不是被动地等待群众来获取信息。让更多的群众在办理之前就对自己所办理的业务有足够充分的了解，对去哪办事、什么时候办事、办事所需要的流程和材料都有清晰地认识。这不仅能够让人民获得更</w:t>
      </w:r>
      <w:r w:rsidRPr="001F4E12">
        <w:rPr>
          <w:rFonts w:ascii="宋体" w:hAnsi="宋体" w:cs="Times New Roman" w:hint="eastAsia"/>
          <w:szCs w:val="21"/>
        </w:rPr>
        <w:lastRenderedPageBreak/>
        <w:t>好的办事体验、提升对办事部门的服务满意程度，同时也能够减轻政府部门在真正办理过程中的负担，提高行政效率。明确的办理流程，是将</w:t>
      </w:r>
      <w:r w:rsidRPr="001F4E12">
        <w:rPr>
          <w:rFonts w:ascii="等线" w:hAnsi="等线" w:cs="Times New Roman" w:hint="eastAsia"/>
          <w:szCs w:val="21"/>
        </w:rPr>
        <w:t>“最多跑一次”真正落实的关键，是将改革红利惠及人民群众的重要条件。</w:t>
      </w:r>
    </w:p>
    <w:p w14:paraId="5856FACF" w14:textId="55736EEF" w:rsidR="00A8042C" w:rsidRDefault="00A8042C" w:rsidP="00A8042C">
      <w:pPr>
        <w:pStyle w:val="2"/>
      </w:pPr>
      <w:bookmarkStart w:id="147" w:name="_Toc60515708"/>
      <w:r>
        <w:rPr>
          <w:rFonts w:hint="eastAsia"/>
        </w:rPr>
        <w:t>2</w:t>
      </w:r>
      <w:r>
        <w:rPr>
          <w:rFonts w:hint="eastAsia"/>
        </w:rPr>
        <w:t>、</w:t>
      </w:r>
      <w:r w:rsidRPr="00A8042C">
        <w:rPr>
          <w:rFonts w:hint="eastAsia"/>
        </w:rPr>
        <w:t>群众需求覆盖不足</w:t>
      </w:r>
      <w:bookmarkEnd w:id="147"/>
    </w:p>
    <w:p w14:paraId="3F26E783" w14:textId="0B2684E7"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目前浙江省政府进行的</w:t>
      </w:r>
      <w:r w:rsidRPr="001F4E12">
        <w:rPr>
          <w:rFonts w:ascii="等线" w:hAnsi="等线" w:cs="Times New Roman" w:hint="eastAsia"/>
          <w:szCs w:val="21"/>
        </w:rPr>
        <w:t>“最多跑一次”改革，其目的主要是惠及最广大的人民群众，所以改革的主要业务对象也是和人民群众日常生活息息相关的各项业务。但是对于某些特殊的办事群体和行政办理业务，例如商户以及其相关的行政审批等，改革仍需进一步地完善。</w:t>
      </w:r>
    </w:p>
    <w:p w14:paraId="528C6F1F" w14:textId="77777777" w:rsidR="001F4E12" w:rsidRPr="001F4E12" w:rsidRDefault="001F4E12" w:rsidP="001F4E12">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在我们线下实地采访的过程中，玉泉社区的居委提到，商户这些群体具有一些特殊性，这会导致商户</w:t>
      </w:r>
      <w:r w:rsidRPr="001F4E12">
        <w:rPr>
          <w:rFonts w:ascii="等线" w:hAnsi="等线" w:cs="Times New Roman" w:hint="eastAsia"/>
          <w:szCs w:val="21"/>
        </w:rPr>
        <w:t>“</w:t>
      </w:r>
      <w:r w:rsidRPr="001F4E12">
        <w:rPr>
          <w:rFonts w:ascii="宋体" w:hAnsi="宋体" w:cs="Times New Roman" w:hint="eastAsia"/>
          <w:szCs w:val="21"/>
        </w:rPr>
        <w:t>跑一次</w:t>
      </w:r>
      <w:r w:rsidRPr="001F4E12">
        <w:rPr>
          <w:rFonts w:ascii="等线" w:eastAsia="等线" w:hAnsi="等线" w:cs="Times New Roman" w:hint="eastAsia"/>
          <w:szCs w:val="21"/>
        </w:rPr>
        <w:t>”</w:t>
      </w:r>
      <w:r w:rsidRPr="001F4E12">
        <w:rPr>
          <w:rFonts w:ascii="宋体" w:hAnsi="宋体" w:cs="Times New Roman" w:hint="eastAsia"/>
          <w:szCs w:val="21"/>
        </w:rPr>
        <w:t>还不够，比如在我们调研的玉泉社区旁边就是著名的游客接待区</w:t>
      </w:r>
      <w:r w:rsidRPr="001F4E12">
        <w:rPr>
          <w:rFonts w:ascii="等线" w:hAnsi="等线" w:cs="Times New Roman" w:hint="eastAsia"/>
          <w:szCs w:val="21"/>
        </w:rPr>
        <w:t>“</w:t>
      </w:r>
      <w:r w:rsidRPr="001F4E12">
        <w:rPr>
          <w:rFonts w:ascii="宋体" w:hAnsi="宋体" w:cs="Times New Roman" w:hint="eastAsia"/>
          <w:szCs w:val="21"/>
        </w:rPr>
        <w:t>青芝坞</w:t>
      </w:r>
      <w:r w:rsidRPr="00D44F6E">
        <w:rPr>
          <w:rFonts w:ascii="宋体" w:hAnsi="宋体" w:cs="Times New Roman" w:hint="eastAsia"/>
          <w:szCs w:val="21"/>
        </w:rPr>
        <w:t>”</w:t>
      </w:r>
      <w:r w:rsidRPr="001F4E12">
        <w:rPr>
          <w:rFonts w:ascii="宋体" w:hAnsi="宋体" w:cs="Times New Roman" w:hint="eastAsia"/>
          <w:szCs w:val="21"/>
        </w:rPr>
        <w:t>，里面就有很多民宿和饭店，而这些民宿和饭店的消防标准等各种审查，现在仍然需要商户</w:t>
      </w:r>
      <w:r w:rsidRPr="001F4E12">
        <w:rPr>
          <w:rFonts w:ascii="等线" w:hAnsi="等线" w:cs="Times New Roman" w:hint="eastAsia"/>
          <w:szCs w:val="21"/>
        </w:rPr>
        <w:t>“</w:t>
      </w:r>
      <w:r w:rsidRPr="001F4E12">
        <w:rPr>
          <w:rFonts w:ascii="宋体" w:hAnsi="宋体" w:cs="Times New Roman" w:hint="eastAsia"/>
          <w:szCs w:val="21"/>
        </w:rPr>
        <w:t>跑多次</w:t>
      </w:r>
      <w:r w:rsidRPr="001F4E12">
        <w:rPr>
          <w:rFonts w:ascii="等线" w:eastAsia="等线" w:hAnsi="等线" w:cs="Times New Roman" w:hint="eastAsia"/>
          <w:szCs w:val="21"/>
        </w:rPr>
        <w:t>”</w:t>
      </w:r>
      <w:r w:rsidRPr="001F4E12">
        <w:rPr>
          <w:rFonts w:ascii="宋体" w:hAnsi="宋体" w:cs="Times New Roman" w:hint="eastAsia"/>
          <w:szCs w:val="21"/>
        </w:rPr>
        <w:t>进行材料的检验和验收才能办结事情。</w:t>
      </w:r>
    </w:p>
    <w:p w14:paraId="708FCCA1" w14:textId="77777777" w:rsidR="001F4E12" w:rsidRPr="001F4E12" w:rsidRDefault="001F4E12" w:rsidP="001F4E12">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除此之外，在</w:t>
      </w:r>
      <w:r w:rsidRPr="001F4E12">
        <w:rPr>
          <w:rFonts w:ascii="等线" w:hAnsi="等线" w:cs="Times New Roman" w:hint="eastAsia"/>
          <w:szCs w:val="21"/>
        </w:rPr>
        <w:t>“最多跑一次”改革中，为了更方便人民群众办理而出台的社区工作人员代办制度，在面临专业性较强的业务需求时，如</w:t>
      </w:r>
      <w:r w:rsidRPr="001F4E12">
        <w:rPr>
          <w:rFonts w:ascii="宋体" w:hAnsi="宋体" w:cs="Times New Roman" w:hint="eastAsia"/>
          <w:szCs w:val="21"/>
        </w:rPr>
        <w:t>食品安全审查、材料标准、装饰装修规范等等，也无法得到真正的落实。</w:t>
      </w:r>
    </w:p>
    <w:p w14:paraId="57AA2A8F" w14:textId="77777777" w:rsidR="001F4E12" w:rsidRPr="001F4E12" w:rsidRDefault="001F4E12" w:rsidP="001F4E12">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针对这一问题，我们认为，</w:t>
      </w:r>
      <w:r w:rsidRPr="001F4E12">
        <w:rPr>
          <w:rFonts w:ascii="等线" w:hAnsi="等线" w:cs="Times New Roman" w:hint="eastAsia"/>
          <w:szCs w:val="21"/>
        </w:rPr>
        <w:t>“最多跑一次”改革已经对其主要服务对象——</w:t>
      </w:r>
      <w:r w:rsidRPr="001F4E12">
        <w:rPr>
          <w:rFonts w:ascii="宋体" w:hAnsi="宋体" w:cs="Times New Roman" w:hint="eastAsia"/>
          <w:szCs w:val="21"/>
        </w:rPr>
        <w:t>最广大的人民群众的业务需求，完善地比较到位了，但是对于一些特殊对象和特定业务的服务，还需要进行进一步的行政审批流程简化和改革，但同时，流程、材料地简化并不意味着标准的下降，如何简化流程的同时保证审核标准的严格和专业，是一个重点也是一个难点。正如习总书记常说的，</w:t>
      </w:r>
      <w:r w:rsidRPr="001F4E12">
        <w:rPr>
          <w:rFonts w:ascii="等线" w:hAnsi="等线" w:cs="Times New Roman" w:hint="eastAsia"/>
          <w:szCs w:val="21"/>
        </w:rPr>
        <w:t>“改革已经进入了深水区”，如何平衡上述这些个难点，决定了“最多跑一次”改革能否进一步得到深化。</w:t>
      </w:r>
    </w:p>
    <w:p w14:paraId="2570E78A" w14:textId="78EDA72F" w:rsidR="00A8042C" w:rsidRDefault="00A8042C" w:rsidP="00A8042C">
      <w:pPr>
        <w:pStyle w:val="2"/>
      </w:pPr>
      <w:bookmarkStart w:id="148" w:name="_Toc60515709"/>
      <w:r>
        <w:rPr>
          <w:rFonts w:hint="eastAsia"/>
        </w:rPr>
        <w:t>3</w:t>
      </w:r>
      <w:r>
        <w:rPr>
          <w:rFonts w:hint="eastAsia"/>
        </w:rPr>
        <w:t>、</w:t>
      </w:r>
      <w:r w:rsidR="001F4E12">
        <w:rPr>
          <w:rFonts w:hint="eastAsia"/>
        </w:rPr>
        <w:t>考核指标过绝对化</w:t>
      </w:r>
      <w:bookmarkEnd w:id="148"/>
    </w:p>
    <w:p w14:paraId="62705C87" w14:textId="77777777" w:rsidR="001F4E12" w:rsidRPr="001F4E12" w:rsidRDefault="001F4E12" w:rsidP="001F4E12">
      <w:pPr>
        <w:ind w:firstLineChars="200" w:firstLine="420"/>
        <w:rPr>
          <w:rFonts w:ascii="等线" w:hAnsi="等线" w:cs="Times New Roman"/>
          <w:szCs w:val="21"/>
        </w:rPr>
      </w:pPr>
      <w:r w:rsidRPr="001F4E12">
        <w:rPr>
          <w:rFonts w:ascii="等线" w:hAnsi="等线" w:cs="Times New Roman" w:hint="eastAsia"/>
          <w:szCs w:val="21"/>
        </w:rPr>
        <w:t>“最多跑一次”改革的开展，确实提高了人民群众的办事体验，但同时在调研中我们在问及居委“跑改”推行后其工作负担的变化时，玉泉社区的居委指出，由于这项改革的特殊性，基层的工作人员的负担相比开展改革之前的确是加重的。不仅是处理百姓事务本身，上级的一些硬性的考核指标要求也使基层的工作人员的负担加重不少。</w:t>
      </w:r>
    </w:p>
    <w:p w14:paraId="0B9A8E39" w14:textId="7878D9CE" w:rsidR="001F4E12" w:rsidRPr="001F4E12" w:rsidRDefault="001F4E12" w:rsidP="001F4E12">
      <w:pPr>
        <w:ind w:firstLineChars="200" w:firstLine="420"/>
        <w:rPr>
          <w:rFonts w:ascii="等线" w:hAnsi="等线" w:cs="Times New Roman"/>
          <w:szCs w:val="21"/>
        </w:rPr>
      </w:pPr>
      <w:r w:rsidRPr="001F4E12">
        <w:rPr>
          <w:rFonts w:ascii="宋体" w:hAnsi="宋体" w:cs="Times New Roman" w:hint="eastAsia"/>
          <w:szCs w:val="21"/>
        </w:rPr>
        <w:t>在进行的更深一步的沟通和资料查找后我们了解到，基层社区的很多服务都有硬性要求，</w:t>
      </w:r>
      <w:r w:rsidRPr="001F4E12">
        <w:rPr>
          <w:rFonts w:ascii="宋体" w:hAnsi="宋体" w:cs="Times New Roman" w:hint="eastAsia"/>
          <w:szCs w:val="21"/>
        </w:rPr>
        <w:lastRenderedPageBreak/>
        <w:t>有些服务也会有相关的考核和排名，具体表现为，一天的办事人数，以及办事后人民群众对服务的评价等。这些数据上报后，上级领导会根据各个基层组织的相关数据和排名进行表彰和批评，这无疑会给基层的工作人员增添压力。这其实是一件好事，过去，正是由于行政部门人员缺乏监管和考核，才使得会出现很多服务态度恶劣散漫、办事效率低下、互相推诿甩锅的情况。但借用一句民间俗语的说法：</w:t>
      </w:r>
      <w:r w:rsidRPr="001F4E12">
        <w:rPr>
          <w:rFonts w:ascii="等线" w:hAnsi="等线" w:cs="Times New Roman" w:hint="eastAsia"/>
          <w:szCs w:val="21"/>
        </w:rPr>
        <w:t>“上有政策，下有对策”。</w:t>
      </w:r>
      <w:r w:rsidRPr="001F4E12">
        <w:rPr>
          <w:rFonts w:ascii="宋体" w:hAnsi="宋体" w:cs="Times New Roman" w:hint="eastAsia"/>
          <w:szCs w:val="21"/>
        </w:rPr>
        <w:t>由于考核指标和明确的奖惩制度的出现，居委人员在采访中指出，有部分社区会迫于面子，追求数据上的华丽，甚至会找一些人员</w:t>
      </w:r>
      <w:r w:rsidRPr="001F4E12">
        <w:rPr>
          <w:rFonts w:ascii="等线" w:hAnsi="等线" w:cs="Times New Roman" w:hint="eastAsia"/>
          <w:szCs w:val="21"/>
        </w:rPr>
        <w:t>“</w:t>
      </w:r>
      <w:r w:rsidRPr="001F4E12">
        <w:rPr>
          <w:rFonts w:ascii="宋体" w:hAnsi="宋体" w:cs="Times New Roman" w:hint="eastAsia"/>
          <w:szCs w:val="21"/>
        </w:rPr>
        <w:t>走个过场</w:t>
      </w:r>
      <w:r w:rsidRPr="00D44F6E">
        <w:rPr>
          <w:rFonts w:ascii="宋体" w:hAnsi="宋体" w:cs="Times New Roman" w:hint="eastAsia"/>
          <w:szCs w:val="21"/>
        </w:rPr>
        <w:t>”</w:t>
      </w:r>
      <w:r w:rsidRPr="001F4E12">
        <w:rPr>
          <w:rFonts w:ascii="宋体" w:hAnsi="宋体" w:cs="Times New Roman" w:hint="eastAsia"/>
          <w:szCs w:val="21"/>
        </w:rPr>
        <w:t>，制造一些虚高、虚假的表面数据。</w:t>
      </w:r>
    </w:p>
    <w:p w14:paraId="31F23E42" w14:textId="0F1E1067" w:rsidR="00A8042C" w:rsidRPr="001F4E12" w:rsidRDefault="001F4E12" w:rsidP="00A8042C">
      <w:pPr>
        <w:rPr>
          <w:rFonts w:ascii="等线" w:hAnsi="等线" w:cs="Times New Roman"/>
          <w:szCs w:val="21"/>
        </w:rPr>
      </w:pPr>
      <w:r w:rsidRPr="001F4E12">
        <w:rPr>
          <w:rFonts w:ascii="等线" w:hAnsi="等线" w:cs="Times New Roman" w:hint="eastAsia"/>
          <w:szCs w:val="21"/>
        </w:rPr>
        <w:tab/>
      </w:r>
      <w:r w:rsidRPr="001F4E12">
        <w:rPr>
          <w:rFonts w:ascii="宋体" w:hAnsi="宋体" w:cs="Times New Roman" w:hint="eastAsia"/>
          <w:szCs w:val="21"/>
        </w:rPr>
        <w:t>针对这一问题，我们认为，对基层办事人员和办事机关整体的考核是</w:t>
      </w:r>
      <w:del w:id="149" w:author="忠鹏 丁" w:date="2020-12-30T13:30:00Z">
        <w:r w:rsidRPr="001F4E12" w:rsidDel="00D44F6E">
          <w:rPr>
            <w:rFonts w:ascii="宋体" w:hAnsi="宋体" w:cs="Times New Roman" w:hint="eastAsia"/>
            <w:szCs w:val="21"/>
          </w:rPr>
          <w:delText>比</w:delText>
        </w:r>
      </w:del>
      <w:ins w:id="150" w:author="忠鹏 丁" w:date="2020-12-30T13:30:00Z">
        <w:r w:rsidR="00D44F6E">
          <w:rPr>
            <w:rFonts w:ascii="宋体" w:hAnsi="宋体" w:cs="Times New Roman" w:hint="eastAsia"/>
            <w:szCs w:val="21"/>
          </w:rPr>
          <w:t>必</w:t>
        </w:r>
      </w:ins>
      <w:r w:rsidRPr="001F4E12">
        <w:rPr>
          <w:rFonts w:ascii="宋体" w:hAnsi="宋体" w:cs="Times New Roman" w:hint="eastAsia"/>
          <w:szCs w:val="21"/>
        </w:rPr>
        <w:t>要的，但同时，唯考核数据是从的奖惩制度是不可取的。因为各个基层办事部门所覆盖的区域范围、居民人数之间有时会有较大的差距。除此之外，还有很多服务人员所提供的服务、办事部门以外的因素会影响群众的办事评价，作为一个主观程度较高的指标，若用同一套标准来对不同办事部门进行评判，一定程度上是脱离实际的，同时也会促生一部分虚假的</w:t>
      </w:r>
      <w:r w:rsidRPr="001F4E12">
        <w:rPr>
          <w:rFonts w:ascii="等线" w:hAnsi="等线" w:cs="Times New Roman" w:hint="eastAsia"/>
          <w:szCs w:val="21"/>
        </w:rPr>
        <w:t>“面子工程”。如何更加客观公正的评价每一个工作人员、评价每一个政府办事部门，是改革需要进一步深化的地方。在我们看来，改革应当是全面的，</w:t>
      </w:r>
      <w:r w:rsidRPr="001F4E12">
        <w:rPr>
          <w:rFonts w:ascii="宋体" w:hAnsi="宋体" w:cs="Times New Roman" w:hint="eastAsia"/>
          <w:szCs w:val="21"/>
        </w:rPr>
        <w:t>我们不能仅仅将目光聚焦于百姓身上，作为改革前线和基石，在背后付出的工作人员也是我们需要关注和关怀的。</w:t>
      </w:r>
    </w:p>
    <w:p w14:paraId="7FAA699E" w14:textId="54C46580" w:rsidR="00A8042C" w:rsidRDefault="00A8042C" w:rsidP="00A8042C">
      <w:pPr>
        <w:pStyle w:val="2"/>
      </w:pPr>
      <w:bookmarkStart w:id="151" w:name="_Toc60515710"/>
      <w:r>
        <w:rPr>
          <w:rFonts w:hint="eastAsia"/>
        </w:rPr>
        <w:t>4</w:t>
      </w:r>
      <w:r>
        <w:rPr>
          <w:rFonts w:hint="eastAsia"/>
        </w:rPr>
        <w:t>、</w:t>
      </w:r>
      <w:r w:rsidRPr="00A8042C">
        <w:rPr>
          <w:rFonts w:hint="eastAsia"/>
        </w:rPr>
        <w:t>老龄人口数字鸿沟</w:t>
      </w:r>
      <w:bookmarkEnd w:id="151"/>
    </w:p>
    <w:p w14:paraId="00DEC034" w14:textId="77777777" w:rsidR="00664080" w:rsidRPr="00664080" w:rsidRDefault="00664080" w:rsidP="00664080">
      <w:pPr>
        <w:ind w:firstLineChars="200" w:firstLine="420"/>
        <w:rPr>
          <w:rFonts w:ascii="等线" w:hAnsi="等线" w:cs="Times New Roman"/>
          <w:szCs w:val="21"/>
        </w:rPr>
      </w:pPr>
      <w:r w:rsidRPr="00664080">
        <w:rPr>
          <w:rFonts w:ascii="宋体" w:hAnsi="宋体" w:cs="Times New Roman" w:hint="eastAsia"/>
          <w:szCs w:val="21"/>
        </w:rPr>
        <w:t>通过调研采访和网上获取的资料中我们也得知，由于信息化和数字化的高速发展，在推进</w:t>
      </w:r>
      <w:r w:rsidRPr="00664080">
        <w:rPr>
          <w:rFonts w:ascii="等线" w:hAnsi="等线" w:cs="Times New Roman" w:hint="eastAsia"/>
          <w:szCs w:val="21"/>
        </w:rPr>
        <w:t>“最多跑一次”改革的过程中，政府也乘着这股数字化的洪流，开发了许多例如网上办事中心、自助办理一体机等软件和设备，为人民群众带来更加方便快捷的办事体验。但在这背后我们需要意识到，那些老年人会使用这些软件吗？会操作这些设备吗？能得到有效的指导吗？据统计数据显示，</w:t>
      </w:r>
      <w:r w:rsidRPr="00664080">
        <w:rPr>
          <w:rFonts w:ascii="等线" w:hAnsi="等线" w:cs="Times New Roman" w:hint="eastAsia"/>
          <w:szCs w:val="21"/>
        </w:rPr>
        <w:t>2011</w:t>
      </w:r>
      <w:r w:rsidRPr="00664080">
        <w:rPr>
          <w:rFonts w:ascii="宋体" w:hAnsi="宋体" w:cs="Times New Roman" w:hint="eastAsia"/>
          <w:szCs w:val="21"/>
        </w:rPr>
        <w:t>年我国</w:t>
      </w:r>
      <w:r w:rsidRPr="00664080">
        <w:rPr>
          <w:rFonts w:ascii="等线" w:eastAsia="等线" w:hAnsi="等线" w:cs="Times New Roman" w:hint="eastAsia"/>
          <w:szCs w:val="21"/>
        </w:rPr>
        <w:t>65</w:t>
      </w:r>
      <w:r w:rsidRPr="00664080">
        <w:rPr>
          <w:rFonts w:ascii="宋体" w:hAnsi="宋体" w:cs="Times New Roman" w:hint="eastAsia"/>
          <w:szCs w:val="21"/>
        </w:rPr>
        <w:t>岁及其以上的老人已超过</w:t>
      </w:r>
      <w:r w:rsidRPr="00664080">
        <w:rPr>
          <w:rFonts w:ascii="等线" w:eastAsia="等线" w:hAnsi="等线" w:cs="Times New Roman" w:hint="eastAsia"/>
          <w:szCs w:val="21"/>
        </w:rPr>
        <w:t>1.18</w:t>
      </w:r>
      <w:r w:rsidRPr="00664080">
        <w:rPr>
          <w:rFonts w:ascii="宋体" w:hAnsi="宋体" w:cs="Times New Roman" w:hint="eastAsia"/>
          <w:szCs w:val="21"/>
        </w:rPr>
        <w:t>亿</w:t>
      </w:r>
      <w:r w:rsidRPr="00664080">
        <w:rPr>
          <w:rFonts w:ascii="等线" w:eastAsia="等线" w:hAnsi="等线" w:cs="Times New Roman" w:hint="eastAsia"/>
          <w:szCs w:val="21"/>
        </w:rPr>
        <w:t xml:space="preserve">, </w:t>
      </w:r>
      <w:r w:rsidRPr="00664080">
        <w:rPr>
          <w:rFonts w:ascii="宋体" w:hAnsi="宋体" w:cs="Times New Roman" w:hint="eastAsia"/>
          <w:szCs w:val="21"/>
        </w:rPr>
        <w:t>占总人口的</w:t>
      </w:r>
      <w:r w:rsidRPr="00664080">
        <w:rPr>
          <w:rFonts w:ascii="等线" w:eastAsia="等线" w:hAnsi="等线" w:cs="Times New Roman" w:hint="eastAsia"/>
          <w:szCs w:val="21"/>
        </w:rPr>
        <w:t>8.87%</w:t>
      </w:r>
      <w:r w:rsidRPr="00664080">
        <w:rPr>
          <w:rFonts w:ascii="宋体" w:hAnsi="宋体" w:cs="Times New Roman" w:hint="eastAsia"/>
          <w:szCs w:val="21"/>
        </w:rPr>
        <w:t>。我国的人口寿命、社会转型导致子女数量减少</w:t>
      </w:r>
      <w:r w:rsidRPr="00664080">
        <w:rPr>
          <w:rFonts w:ascii="等线" w:hAnsi="等线" w:cs="Times New Roman" w:hint="eastAsia"/>
          <w:szCs w:val="21"/>
        </w:rPr>
        <w:t xml:space="preserve">, </w:t>
      </w:r>
      <w:r w:rsidRPr="00664080">
        <w:rPr>
          <w:rFonts w:ascii="宋体" w:hAnsi="宋体" w:cs="Times New Roman" w:hint="eastAsia"/>
          <w:szCs w:val="21"/>
        </w:rPr>
        <w:t>造就了我国的老龄高峰</w:t>
      </w:r>
      <w:r w:rsidRPr="00664080">
        <w:rPr>
          <w:rFonts w:ascii="等线" w:eastAsia="等线" w:hAnsi="等线" w:cs="Times New Roman" w:hint="eastAsia"/>
          <w:szCs w:val="21"/>
        </w:rPr>
        <w:t xml:space="preserve">, </w:t>
      </w:r>
      <w:r w:rsidRPr="00664080">
        <w:rPr>
          <w:rFonts w:ascii="宋体" w:hAnsi="宋体" w:cs="Times New Roman" w:hint="eastAsia"/>
          <w:szCs w:val="21"/>
        </w:rPr>
        <w:t>未来必将出现大量空巢家庭。根据专家估计</w:t>
      </w:r>
      <w:r w:rsidRPr="00664080">
        <w:rPr>
          <w:rFonts w:ascii="等线" w:eastAsia="等线" w:hAnsi="等线" w:cs="Times New Roman" w:hint="eastAsia"/>
          <w:szCs w:val="21"/>
        </w:rPr>
        <w:t xml:space="preserve">, </w:t>
      </w:r>
      <w:r w:rsidRPr="00664080">
        <w:rPr>
          <w:rFonts w:ascii="宋体" w:hAnsi="宋体" w:cs="Times New Roman" w:hint="eastAsia"/>
          <w:szCs w:val="21"/>
        </w:rPr>
        <w:t>到</w:t>
      </w:r>
      <w:r w:rsidRPr="00664080">
        <w:rPr>
          <w:rFonts w:ascii="等线" w:eastAsia="等线" w:hAnsi="等线" w:cs="Times New Roman" w:hint="eastAsia"/>
          <w:szCs w:val="21"/>
        </w:rPr>
        <w:t>2030</w:t>
      </w:r>
      <w:r w:rsidRPr="00664080">
        <w:rPr>
          <w:rFonts w:ascii="宋体" w:hAnsi="宋体" w:cs="Times New Roman" w:hint="eastAsia"/>
          <w:szCs w:val="21"/>
        </w:rPr>
        <w:t>年我国的空巢率将达到不可思议的</w:t>
      </w:r>
      <w:r w:rsidRPr="00664080">
        <w:rPr>
          <w:rFonts w:ascii="等线" w:eastAsia="等线" w:hAnsi="等线" w:cs="Times New Roman" w:hint="eastAsia"/>
          <w:szCs w:val="21"/>
        </w:rPr>
        <w:t>90%</w:t>
      </w:r>
      <w:r w:rsidRPr="00664080">
        <w:rPr>
          <w:rFonts w:ascii="宋体" w:hAnsi="宋体" w:cs="Times New Roman" w:hint="eastAsia"/>
          <w:szCs w:val="21"/>
        </w:rPr>
        <w:t>。如何让改革能惠及这一大群体，是目前所面临的难点。</w:t>
      </w:r>
    </w:p>
    <w:p w14:paraId="7C803825" w14:textId="77777777" w:rsidR="00664080" w:rsidRPr="00D44F6E" w:rsidRDefault="00664080" w:rsidP="00664080">
      <w:pPr>
        <w:rPr>
          <w:rFonts w:ascii="宋体" w:hAnsi="宋体" w:cs="Times New Roman"/>
          <w:szCs w:val="21"/>
        </w:rPr>
      </w:pPr>
      <w:r w:rsidRPr="00664080">
        <w:rPr>
          <w:rFonts w:ascii="等线" w:hAnsi="等线" w:cs="Times New Roman" w:hint="eastAsia"/>
          <w:szCs w:val="21"/>
        </w:rPr>
        <w:tab/>
      </w:r>
      <w:r w:rsidRPr="00664080">
        <w:rPr>
          <w:rFonts w:ascii="宋体" w:hAnsi="宋体" w:cs="Times New Roman" w:hint="eastAsia"/>
          <w:szCs w:val="21"/>
        </w:rPr>
        <w:t>以浙江省举例，相比年轻人，老年人对</w:t>
      </w:r>
      <w:r w:rsidRPr="00664080">
        <w:rPr>
          <w:rFonts w:ascii="等线" w:hAnsi="等线" w:cs="Times New Roman" w:hint="eastAsia"/>
          <w:szCs w:val="21"/>
        </w:rPr>
        <w:t>“</w:t>
      </w:r>
      <w:r w:rsidRPr="00664080">
        <w:rPr>
          <w:rFonts w:ascii="宋体" w:hAnsi="宋体" w:cs="Times New Roman" w:hint="eastAsia"/>
          <w:szCs w:val="21"/>
        </w:rPr>
        <w:t>浙江政务网</w:t>
      </w:r>
      <w:r w:rsidRPr="00D44F6E">
        <w:rPr>
          <w:rFonts w:ascii="宋体" w:hAnsi="宋体" w:cs="Times New Roman" w:hint="eastAsia"/>
          <w:szCs w:val="21"/>
        </w:rPr>
        <w:t>”</w:t>
      </w:r>
      <w:r w:rsidRPr="00664080">
        <w:rPr>
          <w:rFonts w:ascii="宋体" w:hAnsi="宋体" w:cs="Times New Roman" w:hint="eastAsia"/>
          <w:szCs w:val="21"/>
        </w:rPr>
        <w:t>、</w:t>
      </w:r>
      <w:r w:rsidRPr="00D44F6E">
        <w:rPr>
          <w:rFonts w:ascii="宋体" w:hAnsi="宋体" w:cs="Times New Roman" w:hint="eastAsia"/>
          <w:szCs w:val="21"/>
        </w:rPr>
        <w:t>“</w:t>
      </w:r>
      <w:r w:rsidRPr="00664080">
        <w:rPr>
          <w:rFonts w:ascii="宋体" w:hAnsi="宋体" w:cs="Times New Roman" w:hint="eastAsia"/>
          <w:szCs w:val="21"/>
        </w:rPr>
        <w:t>浙里办</w:t>
      </w:r>
      <w:r w:rsidRPr="00D44F6E">
        <w:rPr>
          <w:rFonts w:ascii="宋体" w:hAnsi="宋体" w:cs="Times New Roman" w:hint="eastAsia"/>
          <w:szCs w:val="21"/>
        </w:rPr>
        <w:t>”</w:t>
      </w:r>
      <w:r w:rsidRPr="00664080">
        <w:rPr>
          <w:rFonts w:ascii="等线" w:eastAsia="等线" w:hAnsi="等线" w:cs="Times New Roman" w:hint="eastAsia"/>
          <w:szCs w:val="21"/>
        </w:rPr>
        <w:t>APP</w:t>
      </w:r>
      <w:r w:rsidRPr="00664080">
        <w:rPr>
          <w:rFonts w:ascii="宋体" w:hAnsi="宋体" w:cs="Times New Roman" w:hint="eastAsia"/>
          <w:szCs w:val="21"/>
        </w:rPr>
        <w:t>等新兴的在线远程办理平台的接受度更低，电脑和手机的操作对于老一代的人来说也比较困难，我们在新闻中也曾看到过</w:t>
      </w:r>
      <w:r w:rsidRPr="00D44F6E">
        <w:rPr>
          <w:rFonts w:ascii="宋体" w:hAnsi="宋体" w:cs="Times New Roman" w:hint="eastAsia"/>
          <w:szCs w:val="21"/>
        </w:rPr>
        <w:t>“</w:t>
      </w:r>
      <w:r w:rsidRPr="00664080">
        <w:rPr>
          <w:rFonts w:ascii="宋体" w:hAnsi="宋体" w:cs="Times New Roman" w:hint="eastAsia"/>
          <w:szCs w:val="21"/>
        </w:rPr>
        <w:t>老人不会用滴滴打车导致打不到车</w:t>
      </w:r>
      <w:r w:rsidRPr="00D44F6E">
        <w:rPr>
          <w:rFonts w:ascii="宋体" w:hAnsi="宋体" w:cs="Times New Roman" w:hint="eastAsia"/>
          <w:szCs w:val="21"/>
        </w:rPr>
        <w:t>”</w:t>
      </w:r>
      <w:r w:rsidRPr="00664080">
        <w:rPr>
          <w:rFonts w:ascii="宋体" w:hAnsi="宋体" w:cs="Times New Roman" w:hint="eastAsia"/>
          <w:szCs w:val="21"/>
        </w:rPr>
        <w:t>，</w:t>
      </w:r>
      <w:r w:rsidRPr="00D44F6E">
        <w:rPr>
          <w:rFonts w:ascii="宋体" w:hAnsi="宋体" w:cs="Times New Roman" w:hint="eastAsia"/>
          <w:szCs w:val="21"/>
        </w:rPr>
        <w:t>“</w:t>
      </w:r>
      <w:r w:rsidRPr="00664080">
        <w:rPr>
          <w:rFonts w:ascii="宋体" w:hAnsi="宋体" w:cs="Times New Roman" w:hint="eastAsia"/>
          <w:szCs w:val="21"/>
        </w:rPr>
        <w:t>老人不会用支付宝导致无法付款</w:t>
      </w:r>
      <w:r w:rsidRPr="00D44F6E">
        <w:rPr>
          <w:rFonts w:ascii="宋体" w:hAnsi="宋体" w:cs="Times New Roman" w:hint="eastAsia"/>
          <w:szCs w:val="21"/>
        </w:rPr>
        <w:t>”</w:t>
      </w:r>
      <w:r w:rsidRPr="00664080">
        <w:rPr>
          <w:rFonts w:ascii="宋体" w:hAnsi="宋体" w:cs="Times New Roman" w:hint="eastAsia"/>
          <w:szCs w:val="21"/>
        </w:rPr>
        <w:t>等</w:t>
      </w:r>
      <w:r w:rsidRPr="00664080">
        <w:rPr>
          <w:rFonts w:ascii="宋体" w:hAnsi="宋体" w:cs="Times New Roman" w:hint="eastAsia"/>
          <w:szCs w:val="21"/>
        </w:rPr>
        <w:lastRenderedPageBreak/>
        <w:t>现象的出现，这便是当前我国互联网产业高速发展的大趋势下出现的一个非常严峻的问题，即老年人的</w:t>
      </w:r>
      <w:r w:rsidRPr="00D44F6E">
        <w:rPr>
          <w:rFonts w:ascii="宋体" w:hAnsi="宋体" w:cs="Times New Roman" w:hint="eastAsia"/>
          <w:szCs w:val="21"/>
        </w:rPr>
        <w:t>“</w:t>
      </w:r>
      <w:r w:rsidRPr="00664080">
        <w:rPr>
          <w:rFonts w:ascii="宋体" w:hAnsi="宋体" w:cs="Times New Roman" w:hint="eastAsia"/>
          <w:szCs w:val="21"/>
        </w:rPr>
        <w:t>数字鸿沟</w:t>
      </w:r>
      <w:r w:rsidRPr="00D44F6E">
        <w:rPr>
          <w:rFonts w:ascii="宋体" w:hAnsi="宋体" w:cs="Times New Roman" w:hint="eastAsia"/>
          <w:szCs w:val="21"/>
        </w:rPr>
        <w:t>”</w:t>
      </w:r>
      <w:r w:rsidRPr="00664080">
        <w:rPr>
          <w:rFonts w:ascii="宋体" w:hAnsi="宋体" w:cs="Times New Roman" w:hint="eastAsia"/>
          <w:szCs w:val="21"/>
        </w:rPr>
        <w:t>。</w:t>
      </w:r>
    </w:p>
    <w:p w14:paraId="5DF6EF8D" w14:textId="77777777" w:rsidR="00664080" w:rsidRPr="00664080" w:rsidRDefault="00664080" w:rsidP="00664080">
      <w:pPr>
        <w:rPr>
          <w:rFonts w:ascii="等线" w:hAnsi="等线" w:cs="Times New Roman"/>
          <w:szCs w:val="21"/>
        </w:rPr>
      </w:pPr>
      <w:r w:rsidRPr="00664080">
        <w:rPr>
          <w:rFonts w:ascii="等线" w:hAnsi="等线" w:cs="Times New Roman" w:hint="eastAsia"/>
          <w:szCs w:val="21"/>
        </w:rPr>
        <w:tab/>
      </w:r>
      <w:r w:rsidRPr="00664080">
        <w:rPr>
          <w:rFonts w:ascii="宋体" w:hAnsi="宋体" w:cs="Times New Roman" w:hint="eastAsia"/>
          <w:szCs w:val="21"/>
        </w:rPr>
        <w:t>针对这一问题，我们认为，面对老龄化的趋势，社区的工作重心也应放在老年人这个群体上。社区的改革应该更加注重双线发展。在不断增加线上的精简服务办事流程时，也应积极简化线下相关的人工服务，使用更全面周到的服务来帮助老年人跨越这道数字鸿沟。</w:t>
      </w:r>
    </w:p>
    <w:p w14:paraId="1836D68E" w14:textId="389E3DC5" w:rsidR="00A8042C" w:rsidRDefault="00A8042C" w:rsidP="00A8042C">
      <w:pPr>
        <w:pStyle w:val="2"/>
      </w:pPr>
      <w:bookmarkStart w:id="152" w:name="_Toc60515711"/>
      <w:r>
        <w:rPr>
          <w:rFonts w:hint="eastAsia"/>
        </w:rPr>
        <w:t>5</w:t>
      </w:r>
      <w:r>
        <w:rPr>
          <w:rFonts w:hint="eastAsia"/>
        </w:rPr>
        <w:t>、</w:t>
      </w:r>
      <w:r w:rsidRPr="00A8042C">
        <w:rPr>
          <w:rFonts w:hint="eastAsia"/>
        </w:rPr>
        <w:t>数据信息共享</w:t>
      </w:r>
      <w:r w:rsidR="00664080">
        <w:rPr>
          <w:rFonts w:hint="eastAsia"/>
        </w:rPr>
        <w:t>不足</w:t>
      </w:r>
      <w:bookmarkEnd w:id="152"/>
    </w:p>
    <w:p w14:paraId="41C2F4FA" w14:textId="77777777" w:rsidR="00664080" w:rsidRPr="00664080" w:rsidRDefault="00664080" w:rsidP="00664080">
      <w:pPr>
        <w:ind w:firstLineChars="200" w:firstLine="420"/>
        <w:rPr>
          <w:rFonts w:ascii="等线" w:hAnsi="等线" w:cs="Times New Roman"/>
          <w:szCs w:val="21"/>
        </w:rPr>
      </w:pPr>
      <w:r w:rsidRPr="00664080">
        <w:rPr>
          <w:rFonts w:ascii="宋体" w:hAnsi="宋体" w:cs="Times New Roman" w:hint="eastAsia"/>
          <w:szCs w:val="21"/>
        </w:rPr>
        <w:t>在调研中我们也认识到，在</w:t>
      </w:r>
      <w:r w:rsidRPr="00664080">
        <w:rPr>
          <w:rFonts w:ascii="等线" w:hAnsi="等线" w:cs="Times New Roman" w:hint="eastAsia"/>
          <w:szCs w:val="21"/>
        </w:rPr>
        <w:t>“最多跑一次”改革之后，虽然线上办理得到了发展，也产生了很多用于线上办理各类事务的网站和手机</w:t>
      </w:r>
      <w:r w:rsidRPr="00664080">
        <w:rPr>
          <w:rFonts w:ascii="等线" w:hAnsi="等线" w:cs="Times New Roman" w:hint="eastAsia"/>
          <w:szCs w:val="21"/>
        </w:rPr>
        <w:t>APP</w:t>
      </w:r>
      <w:r w:rsidRPr="00664080">
        <w:rPr>
          <w:rFonts w:ascii="宋体" w:hAnsi="宋体" w:cs="Times New Roman" w:hint="eastAsia"/>
          <w:szCs w:val="21"/>
        </w:rPr>
        <w:t>，但是每个线上平台和手机</w:t>
      </w:r>
      <w:r w:rsidRPr="00664080">
        <w:rPr>
          <w:rFonts w:ascii="等线" w:hAnsi="等线" w:cs="Times New Roman" w:hint="eastAsia"/>
          <w:szCs w:val="21"/>
        </w:rPr>
        <w:t>APP</w:t>
      </w:r>
      <w:r w:rsidRPr="00664080">
        <w:rPr>
          <w:rFonts w:ascii="宋体" w:hAnsi="宋体" w:cs="Times New Roman" w:hint="eastAsia"/>
          <w:szCs w:val="21"/>
        </w:rPr>
        <w:t>之间存储的数据信息在彼此之间的共享和交互仍然存在着许多问题。</w:t>
      </w:r>
    </w:p>
    <w:p w14:paraId="6F3CFFD2" w14:textId="77777777" w:rsidR="00664080" w:rsidRPr="00664080" w:rsidRDefault="00664080" w:rsidP="00664080">
      <w:pPr>
        <w:rPr>
          <w:rFonts w:ascii="等线" w:hAnsi="等线" w:cs="Times New Roman"/>
          <w:szCs w:val="21"/>
        </w:rPr>
      </w:pPr>
      <w:r w:rsidRPr="00664080">
        <w:rPr>
          <w:rFonts w:ascii="等线" w:hAnsi="等线" w:cs="Times New Roman" w:hint="eastAsia"/>
          <w:szCs w:val="21"/>
        </w:rPr>
        <w:tab/>
      </w:r>
      <w:r w:rsidRPr="00664080">
        <w:rPr>
          <w:rFonts w:ascii="宋体" w:hAnsi="宋体" w:cs="Times New Roman" w:hint="eastAsia"/>
          <w:szCs w:val="21"/>
        </w:rPr>
        <w:t>我们在街头采访中也得悉，很多时候不同的业务需要下载不同的</w:t>
      </w:r>
      <w:r w:rsidRPr="00664080">
        <w:rPr>
          <w:rFonts w:ascii="等线" w:hAnsi="等线" w:cs="Times New Roman" w:hint="eastAsia"/>
          <w:szCs w:val="21"/>
        </w:rPr>
        <w:t>APP</w:t>
      </w:r>
      <w:r w:rsidRPr="00664080">
        <w:rPr>
          <w:rFonts w:ascii="宋体" w:hAnsi="宋体" w:cs="Times New Roman" w:hint="eastAsia"/>
          <w:szCs w:val="21"/>
        </w:rPr>
        <w:t>或使用不同的小程序，有时甚至同一个业务需要涉及多个</w:t>
      </w:r>
      <w:r w:rsidRPr="00664080">
        <w:rPr>
          <w:rFonts w:ascii="等线" w:hAnsi="等线" w:cs="Times New Roman" w:hint="eastAsia"/>
          <w:szCs w:val="21"/>
        </w:rPr>
        <w:t>APP</w:t>
      </w:r>
      <w:r w:rsidRPr="00664080">
        <w:rPr>
          <w:rFonts w:ascii="宋体" w:hAnsi="宋体" w:cs="Times New Roman" w:hint="eastAsia"/>
          <w:szCs w:val="21"/>
        </w:rPr>
        <w:t>或小程序，人民群众需要花费大量时间在不同的政府部门网站上注册账号、进行身份认证</w:t>
      </w:r>
      <w:r w:rsidRPr="00664080">
        <w:rPr>
          <w:rFonts w:ascii="等线" w:hAnsi="等线" w:cs="Times New Roman" w:hint="eastAsia"/>
          <w:szCs w:val="21"/>
        </w:rPr>
        <w:t>……</w:t>
      </w:r>
      <w:r w:rsidRPr="00664080">
        <w:rPr>
          <w:rFonts w:ascii="宋体" w:hAnsi="宋体" w:cs="Times New Roman" w:hint="eastAsia"/>
          <w:szCs w:val="21"/>
        </w:rPr>
        <w:t>等等问题依然层出不穷。</w:t>
      </w:r>
    </w:p>
    <w:p w14:paraId="0187D0F2" w14:textId="76873D56" w:rsidR="00A8042C" w:rsidRPr="00664080" w:rsidRDefault="00664080" w:rsidP="00664080">
      <w:pPr>
        <w:ind w:firstLineChars="200" w:firstLine="420"/>
        <w:rPr>
          <w:rFonts w:ascii="等线" w:hAnsi="等线" w:cs="Times New Roman"/>
          <w:szCs w:val="21"/>
        </w:rPr>
      </w:pPr>
      <w:r w:rsidRPr="00664080">
        <w:rPr>
          <w:rFonts w:ascii="宋体" w:hAnsi="宋体" w:cs="Times New Roman" w:hint="eastAsia"/>
          <w:szCs w:val="21"/>
        </w:rPr>
        <w:t>针对这一问题我们认为，政府各部门之间需要加强对信息的统筹安排和数据共享，打造出整合各部门数据信息的，跨平台、多终端的便民行政事务办理综合体，让线上的事务办理也能够实现</w:t>
      </w:r>
      <w:ins w:id="153" w:author="忠鹏 丁" w:date="2020-12-30T13:32:00Z">
        <w:r w:rsidR="00D44F6E">
          <w:rPr>
            <w:rFonts w:ascii="宋体" w:hAnsi="宋体" w:cs="Times New Roman" w:hint="eastAsia"/>
            <w:szCs w:val="21"/>
          </w:rPr>
          <w:t>另类的</w:t>
        </w:r>
      </w:ins>
      <w:r w:rsidRPr="00664080">
        <w:rPr>
          <w:rFonts w:ascii="等线" w:hAnsi="等线" w:cs="Times New Roman" w:hint="eastAsia"/>
          <w:szCs w:val="21"/>
        </w:rPr>
        <w:t>“</w:t>
      </w:r>
      <w:r w:rsidRPr="00664080">
        <w:rPr>
          <w:rFonts w:ascii="宋体" w:hAnsi="宋体" w:cs="Times New Roman" w:hint="eastAsia"/>
          <w:szCs w:val="21"/>
        </w:rPr>
        <w:t>最多跑一次</w:t>
      </w:r>
      <w:r w:rsidRPr="00D44F6E">
        <w:rPr>
          <w:rFonts w:ascii="宋体" w:hAnsi="宋体" w:cs="Times New Roman" w:hint="eastAsia"/>
          <w:szCs w:val="21"/>
        </w:rPr>
        <w:t>”</w:t>
      </w:r>
      <w:del w:id="154" w:author="忠鹏 丁" w:date="2020-12-30T13:32:00Z">
        <w:r w:rsidRPr="00664080" w:rsidDel="00D44F6E">
          <w:rPr>
            <w:rFonts w:ascii="宋体" w:hAnsi="宋体" w:cs="Times New Roman" w:hint="eastAsia"/>
            <w:szCs w:val="21"/>
          </w:rPr>
          <w:delText>、</w:delText>
        </w:r>
      </w:del>
      <w:ins w:id="155" w:author="忠鹏 丁" w:date="2020-12-30T13:32:00Z">
        <w:r w:rsidR="00D44F6E">
          <w:rPr>
            <w:rFonts w:ascii="宋体" w:hAnsi="宋体" w:cs="Times New Roman" w:hint="eastAsia"/>
            <w:szCs w:val="21"/>
          </w:rPr>
          <w:t>，</w:t>
        </w:r>
      </w:ins>
      <w:ins w:id="156" w:author="忠鹏 丁" w:date="2020-12-30T13:33:00Z">
        <w:r w:rsidR="00D44F6E">
          <w:rPr>
            <w:rFonts w:ascii="宋体" w:hAnsi="宋体" w:cs="Times New Roman" w:hint="eastAsia"/>
            <w:szCs w:val="21"/>
          </w:rPr>
          <w:t>即</w:t>
        </w:r>
      </w:ins>
      <w:r w:rsidRPr="00D44F6E">
        <w:rPr>
          <w:rFonts w:ascii="宋体" w:hAnsi="宋体" w:cs="Times New Roman" w:hint="eastAsia"/>
          <w:szCs w:val="21"/>
        </w:rPr>
        <w:t>“</w:t>
      </w:r>
      <w:r w:rsidRPr="00664080">
        <w:rPr>
          <w:rFonts w:ascii="宋体" w:hAnsi="宋体" w:cs="Times New Roman" w:hint="eastAsia"/>
          <w:szCs w:val="21"/>
        </w:rPr>
        <w:t>最多下载一次</w:t>
      </w:r>
      <w:r w:rsidRPr="00D44F6E">
        <w:rPr>
          <w:rFonts w:ascii="宋体" w:hAnsi="宋体" w:cs="Times New Roman" w:hint="eastAsia"/>
          <w:szCs w:val="21"/>
        </w:rPr>
        <w:t>”</w:t>
      </w:r>
      <w:r w:rsidRPr="00664080">
        <w:rPr>
          <w:rFonts w:ascii="宋体" w:hAnsi="宋体" w:cs="Times New Roman" w:hint="eastAsia"/>
          <w:szCs w:val="21"/>
        </w:rPr>
        <w:t>和</w:t>
      </w:r>
      <w:r w:rsidRPr="00D44F6E">
        <w:rPr>
          <w:rFonts w:ascii="宋体" w:hAnsi="宋体" w:cs="Times New Roman" w:hint="eastAsia"/>
          <w:szCs w:val="21"/>
        </w:rPr>
        <w:t>“</w:t>
      </w:r>
      <w:r w:rsidRPr="00664080">
        <w:rPr>
          <w:rFonts w:ascii="宋体" w:hAnsi="宋体" w:cs="Times New Roman" w:hint="eastAsia"/>
          <w:szCs w:val="21"/>
        </w:rPr>
        <w:t>最多使用一个</w:t>
      </w:r>
      <w:r w:rsidRPr="00D44F6E">
        <w:rPr>
          <w:rFonts w:ascii="宋体" w:hAnsi="宋体" w:cs="Times New Roman" w:hint="eastAsia"/>
          <w:szCs w:val="21"/>
        </w:rPr>
        <w:t>”</w:t>
      </w:r>
      <w:r w:rsidRPr="00664080">
        <w:rPr>
          <w:rFonts w:ascii="宋体" w:hAnsi="宋体" w:cs="Times New Roman" w:hint="eastAsia"/>
          <w:szCs w:val="21"/>
        </w:rPr>
        <w:t>。</w:t>
      </w:r>
    </w:p>
    <w:p w14:paraId="52AE8E8B" w14:textId="145F888C" w:rsidR="00A8042C" w:rsidRDefault="00A8042C" w:rsidP="00A8042C">
      <w:pPr>
        <w:pStyle w:val="1"/>
      </w:pPr>
      <w:bookmarkStart w:id="157" w:name="_Toc60515712"/>
      <w:r>
        <w:rPr>
          <w:rFonts w:hint="eastAsia"/>
        </w:rPr>
        <w:t>六、</w:t>
      </w:r>
      <w:r w:rsidR="003B7C49">
        <w:rPr>
          <w:rFonts w:hint="eastAsia"/>
        </w:rPr>
        <w:t>案例</w:t>
      </w:r>
      <w:r>
        <w:rPr>
          <w:rFonts w:hint="eastAsia"/>
        </w:rPr>
        <w:t>总结</w:t>
      </w:r>
      <w:bookmarkEnd w:id="157"/>
    </w:p>
    <w:p w14:paraId="0FFF7191" w14:textId="4AC0D3CE" w:rsidR="00A8042C" w:rsidRDefault="00A8042C" w:rsidP="00A8042C">
      <w:pPr>
        <w:pStyle w:val="2"/>
      </w:pPr>
      <w:bookmarkStart w:id="158" w:name="_Toc60515713"/>
      <w:r>
        <w:rPr>
          <w:rFonts w:hint="eastAsia"/>
        </w:rPr>
        <w:t>1</w:t>
      </w:r>
      <w:r>
        <w:rPr>
          <w:rFonts w:hint="eastAsia"/>
        </w:rPr>
        <w:t>、</w:t>
      </w:r>
      <w:r w:rsidRPr="00A8042C">
        <w:rPr>
          <w:rFonts w:hint="eastAsia"/>
        </w:rPr>
        <w:t>改革成效</w:t>
      </w:r>
      <w:bookmarkEnd w:id="158"/>
    </w:p>
    <w:p w14:paraId="424161DD" w14:textId="77777777" w:rsidR="005D7131"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总的来说，从我们小组对杭州市灵隐社区的采访结果和线上调查问卷得到的反馈来看，浙江作为全国第一个提出</w:t>
      </w:r>
      <w:r w:rsidRPr="005D7131">
        <w:rPr>
          <w:rFonts w:ascii="等线" w:hAnsi="等线" w:cs="Times New Roman" w:hint="eastAsia"/>
          <w:szCs w:val="21"/>
        </w:rPr>
        <w:t>“最多跑一次”这个具有开拓性的改革的省份，已经在改革方面取得了长足的进展。具体来说，可以分为以下几个层面来窥见其成效，</w:t>
      </w:r>
    </w:p>
    <w:p w14:paraId="6154302D" w14:textId="5731AB93" w:rsidR="005D7131"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在</w:t>
      </w:r>
      <w:r w:rsidRPr="005D7131">
        <w:rPr>
          <w:rFonts w:ascii="宋体" w:hAnsi="宋体" w:cs="Times New Roman" w:hint="eastAsia"/>
          <w:b/>
          <w:bCs/>
          <w:szCs w:val="21"/>
        </w:rPr>
        <w:t>政府</w:t>
      </w:r>
      <w:r w:rsidRPr="005D7131">
        <w:rPr>
          <w:rFonts w:ascii="宋体" w:hAnsi="宋体" w:cs="Times New Roman" w:hint="eastAsia"/>
          <w:szCs w:val="21"/>
        </w:rPr>
        <w:t>层面，省市级政府提出了许多有效的政策，并传达给下级部门进行执行，产生了很多可见的成果，如自助一体机、浙里办</w:t>
      </w:r>
      <w:ins w:id="159" w:author="忠鹏 丁" w:date="2020-12-30T13:33:00Z">
        <w:r w:rsidR="00071C70">
          <w:rPr>
            <w:rFonts w:ascii="等线" w:hAnsi="等线" w:cs="Times New Roman" w:hint="eastAsia"/>
            <w:szCs w:val="21"/>
          </w:rPr>
          <w:t>APP</w:t>
        </w:r>
      </w:ins>
      <w:r w:rsidRPr="005D7131">
        <w:rPr>
          <w:rFonts w:ascii="宋体" w:hAnsi="宋体" w:cs="Times New Roman" w:hint="eastAsia"/>
          <w:szCs w:val="21"/>
        </w:rPr>
        <w:t>等等。更是推出了</w:t>
      </w:r>
      <w:r w:rsidRPr="005D7131">
        <w:rPr>
          <w:rFonts w:ascii="等线" w:hAnsi="等线" w:cs="Times New Roman" w:hint="eastAsia"/>
          <w:szCs w:val="21"/>
        </w:rPr>
        <w:t>“最多跑一次”的升级版，从“一窗受理、集成服务”到“一站式服务”“一证通办”“一网通办”，更大程度的遍历了百姓的生活。</w:t>
      </w:r>
    </w:p>
    <w:p w14:paraId="75C926D4" w14:textId="77777777" w:rsidR="005D7131"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在</w:t>
      </w:r>
      <w:r w:rsidRPr="005D7131">
        <w:rPr>
          <w:rFonts w:ascii="宋体" w:hAnsi="宋体" w:cs="Times New Roman" w:hint="eastAsia"/>
          <w:b/>
          <w:bCs/>
          <w:szCs w:val="21"/>
        </w:rPr>
        <w:t>工作人员</w:t>
      </w:r>
      <w:r w:rsidRPr="005D7131">
        <w:rPr>
          <w:rFonts w:ascii="宋体" w:hAnsi="宋体" w:cs="Times New Roman" w:hint="eastAsia"/>
          <w:szCs w:val="21"/>
        </w:rPr>
        <w:t>层面，</w:t>
      </w:r>
      <w:r w:rsidRPr="005D7131">
        <w:rPr>
          <w:rFonts w:ascii="等线" w:hAnsi="等线" w:cs="Times New Roman" w:hint="eastAsia"/>
          <w:szCs w:val="21"/>
        </w:rPr>
        <w:t>“最多跑一次”推出的诸多数字化服务可以帮助工作人员简化工作流</w:t>
      </w:r>
      <w:r w:rsidRPr="005D7131">
        <w:rPr>
          <w:rFonts w:ascii="等线" w:hAnsi="等线" w:cs="Times New Roman" w:hint="eastAsia"/>
          <w:szCs w:val="21"/>
        </w:rPr>
        <w:lastRenderedPageBreak/>
        <w:t>程，减少流程记忆，加快办理速度，大大减少了工作人员的工作负担，</w:t>
      </w:r>
      <w:r w:rsidRPr="005D7131">
        <w:rPr>
          <w:rFonts w:ascii="宋体" w:hAnsi="宋体" w:cs="Times New Roman" w:hint="eastAsia"/>
          <w:szCs w:val="21"/>
        </w:rPr>
        <w:t>提高了工作效率和准确率。</w:t>
      </w:r>
    </w:p>
    <w:p w14:paraId="628A5482" w14:textId="79CEBE31" w:rsidR="00A8042C"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在</w:t>
      </w:r>
      <w:r w:rsidRPr="005D7131">
        <w:rPr>
          <w:rFonts w:ascii="宋体" w:hAnsi="宋体" w:cs="Times New Roman" w:hint="eastAsia"/>
          <w:b/>
          <w:bCs/>
          <w:szCs w:val="21"/>
        </w:rPr>
        <w:t>群众</w:t>
      </w:r>
      <w:r w:rsidRPr="005D7131">
        <w:rPr>
          <w:rFonts w:ascii="宋体" w:hAnsi="宋体" w:cs="Times New Roman" w:hint="eastAsia"/>
          <w:szCs w:val="21"/>
        </w:rPr>
        <w:t>层面，大部分受访的群众切身感受到了</w:t>
      </w:r>
      <w:r w:rsidRPr="005D7131">
        <w:rPr>
          <w:rFonts w:ascii="等线" w:hAnsi="等线" w:cs="Times New Roman" w:hint="eastAsia"/>
          <w:szCs w:val="21"/>
        </w:rPr>
        <w:t>“最多跑一次”改革带来的便利，如交税、办理相关证明或手续之类的一些事务只需要在网上填写资料，点击确认即可，既不受业务办理的空间限制，也不受工作时间的时间限制，极大的满足了各行各业人的生活节奏，</w:t>
      </w:r>
      <w:r w:rsidRPr="005D7131">
        <w:rPr>
          <w:rFonts w:ascii="宋体" w:hAnsi="宋体" w:cs="Times New Roman" w:hint="eastAsia"/>
          <w:szCs w:val="21"/>
        </w:rPr>
        <w:t>跟其他城市相比确实更为优秀。</w:t>
      </w:r>
    </w:p>
    <w:p w14:paraId="4B62513D" w14:textId="58C653B5" w:rsidR="00A8042C" w:rsidRDefault="00A8042C" w:rsidP="00A8042C">
      <w:pPr>
        <w:pStyle w:val="2"/>
      </w:pPr>
      <w:bookmarkStart w:id="160" w:name="_Toc60515714"/>
      <w:r>
        <w:rPr>
          <w:rFonts w:hint="eastAsia"/>
        </w:rPr>
        <w:t>2</w:t>
      </w:r>
      <w:r>
        <w:rPr>
          <w:rFonts w:hint="eastAsia"/>
        </w:rPr>
        <w:t>、</w:t>
      </w:r>
      <w:r w:rsidR="003B7C49">
        <w:rPr>
          <w:rFonts w:hint="eastAsia"/>
        </w:rPr>
        <w:t>现存</w:t>
      </w:r>
      <w:r w:rsidRPr="00A8042C">
        <w:rPr>
          <w:rFonts w:hint="eastAsia"/>
        </w:rPr>
        <w:t>问题</w:t>
      </w:r>
      <w:bookmarkEnd w:id="160"/>
    </w:p>
    <w:p w14:paraId="4EA80A2F" w14:textId="77777777" w:rsidR="005D7131" w:rsidRPr="005D7131" w:rsidRDefault="005D7131" w:rsidP="005D7131">
      <w:pPr>
        <w:ind w:firstLine="420"/>
        <w:rPr>
          <w:rFonts w:ascii="宋体" w:hAnsi="宋体" w:cs="Times New Roman"/>
          <w:color w:val="000000"/>
          <w:szCs w:val="21"/>
        </w:rPr>
      </w:pPr>
      <w:r w:rsidRPr="005D7131">
        <w:rPr>
          <w:rFonts w:ascii="宋体" w:hAnsi="宋体" w:cs="Times New Roman" w:hint="eastAsia"/>
          <w:color w:val="000000"/>
          <w:szCs w:val="21"/>
        </w:rPr>
        <w:t>在</w:t>
      </w:r>
      <w:r w:rsidRPr="005D7131">
        <w:rPr>
          <w:rFonts w:ascii="宋体" w:hAnsi="宋体" w:cs="Times New Roman" w:hint="eastAsia"/>
          <w:b/>
          <w:bCs/>
          <w:color w:val="000000"/>
          <w:szCs w:val="21"/>
        </w:rPr>
        <w:t>政府</w:t>
      </w:r>
      <w:r w:rsidRPr="005D7131">
        <w:rPr>
          <w:rFonts w:ascii="宋体" w:hAnsi="宋体" w:cs="Times New Roman" w:hint="eastAsia"/>
          <w:color w:val="000000"/>
          <w:szCs w:val="21"/>
        </w:rPr>
        <w:t>层面，当前的改革还不深入，一些“难啃的骨头”还没有被解决，需求覆盖不足。一些有特殊需求的群体还是会为了办一件事跑许多次。由于各个部门的数据没有实现共享，所以群众在涉及到处理需要多部门审核的事务时，往往需要来回跑。</w:t>
      </w:r>
    </w:p>
    <w:p w14:paraId="1F9B7D53" w14:textId="547726D1" w:rsidR="005D7131" w:rsidRPr="005D7131" w:rsidRDefault="005D7131" w:rsidP="005D7131">
      <w:pPr>
        <w:ind w:firstLine="420"/>
        <w:rPr>
          <w:rFonts w:ascii="宋体" w:hAnsi="宋体" w:cs="Times New Roman"/>
          <w:color w:val="000000"/>
          <w:szCs w:val="21"/>
        </w:rPr>
      </w:pPr>
      <w:r w:rsidRPr="005D7131">
        <w:rPr>
          <w:rFonts w:ascii="宋体" w:hAnsi="宋体" w:cs="Times New Roman" w:hint="eastAsia"/>
          <w:color w:val="000000"/>
          <w:szCs w:val="21"/>
        </w:rPr>
        <w:t>在</w:t>
      </w:r>
      <w:r w:rsidRPr="005D7131">
        <w:rPr>
          <w:rFonts w:ascii="宋体" w:hAnsi="宋体" w:cs="Times New Roman" w:hint="eastAsia"/>
          <w:b/>
          <w:bCs/>
          <w:color w:val="000000"/>
          <w:szCs w:val="21"/>
        </w:rPr>
        <w:t>基层工作人员</w:t>
      </w:r>
      <w:r w:rsidRPr="005D7131">
        <w:rPr>
          <w:rFonts w:ascii="宋体" w:hAnsi="宋体" w:cs="Times New Roman" w:hint="eastAsia"/>
          <w:color w:val="000000"/>
          <w:szCs w:val="21"/>
        </w:rPr>
        <w:t>层面，“最多跑一次”改革给工作人员带来了较大的额外负担。上级对基层的服务有较固化的考核标准，这带来了工作和心理上的双重负担，也在一定程度上导致了某些社区的造假行为，踢皮球行为。同时，</w:t>
      </w:r>
      <w:ins w:id="161" w:author="忠鹏 丁" w:date="2020-12-30T13:33:00Z">
        <w:r w:rsidR="00071C70">
          <w:rPr>
            <w:rFonts w:ascii="宋体" w:hAnsi="宋体" w:cs="Times New Roman" w:hint="eastAsia"/>
            <w:color w:val="000000"/>
            <w:szCs w:val="21"/>
          </w:rPr>
          <w:t>部分社区的</w:t>
        </w:r>
      </w:ins>
      <w:r w:rsidRPr="005D7131">
        <w:rPr>
          <w:rFonts w:ascii="宋体" w:hAnsi="宋体" w:cs="Times New Roman" w:hint="eastAsia"/>
          <w:color w:val="000000"/>
          <w:szCs w:val="21"/>
        </w:rPr>
        <w:t>基层也只是对上级的政策进行按部就班的执行，没有结合本地区的情况进行因地制宜的改革。“做多跑一次”改革之后，许多业务的办理流程发生了变化，基层工作人员对于新流程的宣传和通知不够，百姓对此不知情导致跑多次情况。</w:t>
      </w:r>
    </w:p>
    <w:p w14:paraId="41BE9F33" w14:textId="7369EA81" w:rsidR="00A8042C" w:rsidRPr="005D7131" w:rsidRDefault="005D7131" w:rsidP="005D7131">
      <w:pPr>
        <w:ind w:firstLine="420"/>
        <w:rPr>
          <w:rFonts w:ascii="宋体" w:hAnsi="宋体" w:cs="Times New Roman"/>
          <w:color w:val="000000"/>
          <w:szCs w:val="21"/>
        </w:rPr>
      </w:pPr>
      <w:r w:rsidRPr="005D7131">
        <w:rPr>
          <w:rFonts w:ascii="宋体" w:hAnsi="宋体" w:cs="Times New Roman" w:hint="eastAsia"/>
          <w:color w:val="000000"/>
          <w:szCs w:val="21"/>
        </w:rPr>
        <w:t>在</w:t>
      </w:r>
      <w:r w:rsidRPr="005D7131">
        <w:rPr>
          <w:rFonts w:ascii="宋体" w:hAnsi="宋体" w:cs="Times New Roman" w:hint="eastAsia"/>
          <w:b/>
          <w:bCs/>
          <w:color w:val="000000"/>
          <w:szCs w:val="21"/>
        </w:rPr>
        <w:t>群众</w:t>
      </w:r>
      <w:r w:rsidRPr="005D7131">
        <w:rPr>
          <w:rFonts w:ascii="宋体" w:hAnsi="宋体" w:cs="Times New Roman" w:hint="eastAsia"/>
          <w:color w:val="000000"/>
          <w:szCs w:val="21"/>
        </w:rPr>
        <w:t>层面，老年人在接受新的办理事务的形式上存在困难，而年轻人则觉得目前的办事手续还不够精简；政府部分和办事人员双方掌握信息不对称，实际需跑多次才能真正了解办事事项的所需材料、办事流程等信息；群众由于以上等原因，仍然对工作人员产生不理解以至于埋怨之意，进一步加大推进难度。</w:t>
      </w:r>
    </w:p>
    <w:p w14:paraId="74A7EABA" w14:textId="478E9EF9" w:rsidR="00A8042C" w:rsidRDefault="00A8042C" w:rsidP="00A8042C">
      <w:pPr>
        <w:pStyle w:val="2"/>
      </w:pPr>
      <w:bookmarkStart w:id="162" w:name="_Toc60515715"/>
      <w:r>
        <w:rPr>
          <w:rFonts w:hint="eastAsia"/>
        </w:rPr>
        <w:t>3</w:t>
      </w:r>
      <w:r>
        <w:rPr>
          <w:rFonts w:hint="eastAsia"/>
        </w:rPr>
        <w:t>、</w:t>
      </w:r>
      <w:r w:rsidR="003B7C49">
        <w:rPr>
          <w:rFonts w:hint="eastAsia"/>
        </w:rPr>
        <w:t>可行</w:t>
      </w:r>
      <w:r w:rsidRPr="00A8042C">
        <w:rPr>
          <w:rFonts w:hint="eastAsia"/>
        </w:rPr>
        <w:t>建议</w:t>
      </w:r>
      <w:bookmarkEnd w:id="162"/>
    </w:p>
    <w:p w14:paraId="7E9C9777" w14:textId="3FB51D0C" w:rsidR="00A8042C" w:rsidRDefault="00A8042C" w:rsidP="00A8042C">
      <w:pPr>
        <w:pStyle w:val="3"/>
      </w:pPr>
      <w:bookmarkStart w:id="163" w:name="_Toc60515716"/>
      <w:r>
        <w:rPr>
          <w:rFonts w:hint="eastAsia"/>
        </w:rPr>
        <w:t>（</w:t>
      </w:r>
      <w:r>
        <w:rPr>
          <w:rFonts w:hint="eastAsia"/>
        </w:rPr>
        <w:t>1</w:t>
      </w:r>
      <w:r>
        <w:t>）</w:t>
      </w:r>
      <w:r w:rsidRPr="00A8042C">
        <w:rPr>
          <w:rFonts w:hint="eastAsia"/>
        </w:rPr>
        <w:t>解决紧急痛点，进一步深化改革</w:t>
      </w:r>
      <w:bookmarkEnd w:id="163"/>
    </w:p>
    <w:p w14:paraId="2C306EB6" w14:textId="77777777" w:rsidR="005D7131" w:rsidRPr="005D7131" w:rsidRDefault="005D7131" w:rsidP="005D7131">
      <w:pPr>
        <w:ind w:firstLineChars="200" w:firstLine="422"/>
        <w:rPr>
          <w:rFonts w:ascii="等线" w:hAnsi="等线" w:cs="Times New Roman"/>
          <w:szCs w:val="21"/>
        </w:rPr>
      </w:pPr>
      <w:r w:rsidRPr="005D7131">
        <w:rPr>
          <w:rFonts w:ascii="宋体" w:hAnsi="宋体" w:cs="Times New Roman" w:hint="eastAsia"/>
          <w:b/>
          <w:bCs/>
          <w:szCs w:val="21"/>
        </w:rPr>
        <w:t>政府部门</w:t>
      </w:r>
      <w:r w:rsidRPr="005D7131">
        <w:rPr>
          <w:rFonts w:ascii="宋体" w:hAnsi="宋体" w:cs="Times New Roman" w:hint="eastAsia"/>
          <w:szCs w:val="21"/>
        </w:rPr>
        <w:t>可以由公安部门进行主导，让各个部门通过人们的身份证等认证方式来解决当前数据不互通的问题；多在实地进行调研，扩大需求的覆盖；给基层的改革更多空间；加强电子化，信息化建设的力度，为基层提供更多的电子化，信息化接入设备，为相关人员展</w:t>
      </w:r>
      <w:r w:rsidRPr="005D7131">
        <w:rPr>
          <w:rFonts w:ascii="宋体" w:hAnsi="宋体" w:cs="Times New Roman" w:hint="eastAsia"/>
          <w:szCs w:val="21"/>
        </w:rPr>
        <w:lastRenderedPageBreak/>
        <w:t>开对应的操作培训；增设常见业务的办理点，增加办理人员。</w:t>
      </w:r>
    </w:p>
    <w:p w14:paraId="5913F7AF" w14:textId="77777777" w:rsidR="005D7131" w:rsidRPr="005D7131" w:rsidRDefault="005D7131" w:rsidP="005D7131">
      <w:pPr>
        <w:ind w:firstLineChars="200" w:firstLine="422"/>
        <w:rPr>
          <w:rFonts w:ascii="等线" w:hAnsi="等线" w:cs="Times New Roman"/>
          <w:szCs w:val="21"/>
        </w:rPr>
      </w:pPr>
      <w:r w:rsidRPr="005D7131">
        <w:rPr>
          <w:rFonts w:ascii="宋体" w:hAnsi="宋体" w:cs="Times New Roman" w:hint="eastAsia"/>
          <w:b/>
          <w:bCs/>
          <w:szCs w:val="21"/>
        </w:rPr>
        <w:t>基层组织</w:t>
      </w:r>
      <w:r w:rsidRPr="005D7131">
        <w:rPr>
          <w:rFonts w:ascii="宋体" w:hAnsi="宋体" w:cs="Times New Roman" w:hint="eastAsia"/>
          <w:szCs w:val="21"/>
        </w:rPr>
        <w:t>如居委会等需要结合本地区的情况因地制宜地施行改革，在社区专人为特殊群体提供如何使用新的办事事务的方式的教学指导，比如定期开展宣传教学工作，定点配置辅导人员；由于办事的百姓从事各行各业，生活节奏不一，受限于业务办理的空间时间，基层组织需要提供更多的办事时间和自动化的信息设备来辅助完成常见的，紧急的业务办理。</w:t>
      </w:r>
    </w:p>
    <w:p w14:paraId="6E11DDEC" w14:textId="577A2D75" w:rsidR="005D7131"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政府部门应主导推出更多的</w:t>
      </w:r>
      <w:r w:rsidRPr="005D7131">
        <w:rPr>
          <w:rFonts w:ascii="宋体" w:hAnsi="宋体" w:cs="Times New Roman" w:hint="eastAsia"/>
          <w:b/>
          <w:bCs/>
          <w:szCs w:val="21"/>
        </w:rPr>
        <w:t>线上办理</w:t>
      </w:r>
      <w:r w:rsidRPr="005D7131">
        <w:rPr>
          <w:rFonts w:ascii="宋体" w:hAnsi="宋体" w:cs="Times New Roman" w:hint="eastAsia"/>
          <w:szCs w:val="21"/>
        </w:rPr>
        <w:t>的功能，整合相关</w:t>
      </w:r>
      <w:ins w:id="164" w:author="忠鹏 丁" w:date="2020-12-30T13:34:00Z">
        <w:r w:rsidR="00071C70">
          <w:rPr>
            <w:rFonts w:ascii="等线" w:hAnsi="等线" w:cs="Times New Roman" w:hint="eastAsia"/>
            <w:szCs w:val="21"/>
          </w:rPr>
          <w:t>APP</w:t>
        </w:r>
      </w:ins>
      <w:r w:rsidRPr="005D7131">
        <w:rPr>
          <w:rFonts w:ascii="宋体" w:hAnsi="宋体" w:cs="Times New Roman" w:hint="eastAsia"/>
          <w:szCs w:val="21"/>
        </w:rPr>
        <w:t>，不要让办理事务的过程过于冗杂；办事的流程在办理事务之初给出完整详尽的流程让群众知晓，加强</w:t>
      </w:r>
      <w:r w:rsidRPr="005D7131">
        <w:rPr>
          <w:rFonts w:ascii="宋体" w:hAnsi="宋体" w:cs="Times New Roman" w:hint="eastAsia"/>
          <w:b/>
          <w:bCs/>
          <w:szCs w:val="21"/>
        </w:rPr>
        <w:t>宣传和引导</w:t>
      </w:r>
      <w:r w:rsidRPr="005D7131">
        <w:rPr>
          <w:rFonts w:ascii="宋体" w:hAnsi="宋体" w:cs="Times New Roman" w:hint="eastAsia"/>
          <w:szCs w:val="21"/>
        </w:rPr>
        <w:t>，让前来办事的群众有备而来，满意而归。</w:t>
      </w:r>
    </w:p>
    <w:p w14:paraId="22282DB4" w14:textId="637F0882" w:rsidR="00A8042C" w:rsidRPr="005D7131" w:rsidRDefault="005D7131" w:rsidP="005D7131">
      <w:pPr>
        <w:ind w:firstLineChars="200" w:firstLine="420"/>
        <w:rPr>
          <w:rFonts w:ascii="等线" w:hAnsi="等线" w:cs="Times New Roman"/>
          <w:szCs w:val="21"/>
        </w:rPr>
      </w:pPr>
      <w:r w:rsidRPr="005D7131">
        <w:rPr>
          <w:rFonts w:ascii="宋体" w:hAnsi="宋体" w:cs="Times New Roman" w:hint="eastAsia"/>
          <w:szCs w:val="21"/>
        </w:rPr>
        <w:t>减少必要的环节。例如办事时需要的若干材料复印件等，完全可以进行原件的电子扫描做备份管理，或者直接在办事处提供对应的打印设备，方便办事流程，不用</w:t>
      </w:r>
      <w:r w:rsidRPr="005D7131">
        <w:rPr>
          <w:rFonts w:ascii="等线" w:hAnsi="等线" w:cs="Times New Roman" w:hint="eastAsia"/>
          <w:szCs w:val="21"/>
        </w:rPr>
        <w:t>“跑两次”；可能出现的材料需要设计对应的样张和来源，让百姓知道自己的材料是否正确，应该去哪里领取正确的材料。</w:t>
      </w:r>
    </w:p>
    <w:p w14:paraId="04A7B8F4" w14:textId="1086952C" w:rsidR="00A8042C" w:rsidRDefault="00A8042C" w:rsidP="00A8042C">
      <w:pPr>
        <w:pStyle w:val="3"/>
      </w:pPr>
      <w:bookmarkStart w:id="165" w:name="_Toc60515717"/>
      <w:r>
        <w:rPr>
          <w:rFonts w:hint="eastAsia"/>
        </w:rPr>
        <w:t>（</w:t>
      </w:r>
      <w:r>
        <w:rPr>
          <w:rFonts w:hint="eastAsia"/>
        </w:rPr>
        <w:t>2</w:t>
      </w:r>
      <w:r>
        <w:t>）</w:t>
      </w:r>
      <w:r w:rsidR="00EF6816" w:rsidRPr="00EF6816">
        <w:rPr>
          <w:rFonts w:hint="eastAsia"/>
        </w:rPr>
        <w:t>构建长久生态，区块链助力办事</w:t>
      </w:r>
      <w:bookmarkEnd w:id="165"/>
    </w:p>
    <w:p w14:paraId="27CDCF7C" w14:textId="77777777" w:rsidR="00EF6816" w:rsidRPr="00EF6816" w:rsidRDefault="00EF6816" w:rsidP="00EF6816">
      <w:pPr>
        <w:ind w:firstLineChars="200" w:firstLine="420"/>
      </w:pPr>
      <w:r w:rsidRPr="00EF6816">
        <w:rPr>
          <w:rFonts w:hint="eastAsia"/>
        </w:rPr>
        <w:t>我们认为行政审批和事务办理的未来趋势必定是</w:t>
      </w:r>
      <w:r w:rsidRPr="003B7C49">
        <w:rPr>
          <w:rFonts w:hint="eastAsia"/>
          <w:b/>
          <w:bCs/>
        </w:rPr>
        <w:t>信息化、数字化、智能化</w:t>
      </w:r>
      <w:r w:rsidRPr="00EF6816">
        <w:rPr>
          <w:rFonts w:hint="eastAsia"/>
        </w:rPr>
        <w:t>，而目这一发展趋势前面对的问题也是比较突出和明显的，那就是政府各部门之间的数据信息交互能力差，共享做的并不到位，为此，我们小组提出，可以利用近几年来的新兴计算机技术——</w:t>
      </w:r>
      <w:r w:rsidRPr="003B7C49">
        <w:rPr>
          <w:rFonts w:hint="eastAsia"/>
          <w:b/>
          <w:bCs/>
        </w:rPr>
        <w:t>区块链</w:t>
      </w:r>
      <w:r w:rsidRPr="00EF6816">
        <w:rPr>
          <w:rFonts w:hint="eastAsia"/>
        </w:rPr>
        <w:t>来帮助政府部门</w:t>
      </w:r>
      <w:r w:rsidRPr="003B7C49">
        <w:rPr>
          <w:rFonts w:hint="eastAsia"/>
          <w:b/>
          <w:bCs/>
        </w:rPr>
        <w:t>构建一个完整的线上事务办理生态系统</w:t>
      </w:r>
      <w:r w:rsidRPr="00EF6816">
        <w:rPr>
          <w:rFonts w:hint="eastAsia"/>
        </w:rPr>
        <w:t>。</w:t>
      </w:r>
    </w:p>
    <w:p w14:paraId="1D9D8AA9" w14:textId="77777777" w:rsidR="00EF6816" w:rsidRPr="00EF6816" w:rsidRDefault="00EF6816" w:rsidP="00EF6816">
      <w:r w:rsidRPr="00EF6816">
        <w:rPr>
          <w:rFonts w:hint="eastAsia"/>
        </w:rPr>
        <w:tab/>
      </w:r>
      <w:r w:rsidRPr="00EF6816">
        <w:rPr>
          <w:rFonts w:hint="eastAsia"/>
        </w:rPr>
        <w:t>区块链是一个信息安全性高的</w:t>
      </w:r>
      <w:r w:rsidRPr="00EF6816">
        <w:t>分布</w:t>
      </w:r>
      <w:r w:rsidRPr="00EF6816">
        <w:rPr>
          <w:rFonts w:hint="eastAsia"/>
        </w:rPr>
        <w:t>式</w:t>
      </w:r>
      <w:r w:rsidRPr="00EF6816">
        <w:t>共享账本和数据库</w:t>
      </w:r>
      <w:r w:rsidRPr="00EF6816">
        <w:rPr>
          <w:rFonts w:hint="eastAsia"/>
        </w:rPr>
        <w:t>，</w:t>
      </w:r>
      <w:r w:rsidRPr="00EF6816">
        <w:t>具有</w:t>
      </w:r>
      <w:r w:rsidRPr="00071C70">
        <w:rPr>
          <w:rFonts w:ascii="宋体" w:hAnsi="宋体" w:cs="Times New Roman"/>
          <w:szCs w:val="21"/>
        </w:rPr>
        <w:t>“不可伪造”</w:t>
      </w:r>
      <w:r w:rsidRPr="00071C70">
        <w:rPr>
          <w:rFonts w:ascii="宋体" w:hAnsi="宋体" w:cs="Times New Roman" w:hint="eastAsia"/>
          <w:szCs w:val="21"/>
        </w:rPr>
        <w:t>、</w:t>
      </w:r>
      <w:r w:rsidRPr="00071C70">
        <w:rPr>
          <w:rFonts w:ascii="宋体" w:hAnsi="宋体" w:cs="Times New Roman"/>
          <w:szCs w:val="21"/>
        </w:rPr>
        <w:t>“全程留痕”</w:t>
      </w:r>
      <w:r w:rsidRPr="00071C70">
        <w:rPr>
          <w:rFonts w:ascii="宋体" w:hAnsi="宋体" w:cs="Times New Roman" w:hint="eastAsia"/>
          <w:szCs w:val="21"/>
        </w:rPr>
        <w:t>、</w:t>
      </w:r>
      <w:r w:rsidRPr="00071C70">
        <w:rPr>
          <w:rFonts w:ascii="宋体" w:hAnsi="宋体" w:cs="Times New Roman"/>
          <w:szCs w:val="21"/>
        </w:rPr>
        <w:t>“可以追溯”</w:t>
      </w:r>
      <w:r w:rsidRPr="00071C70">
        <w:rPr>
          <w:rFonts w:ascii="宋体" w:hAnsi="宋体" w:cs="Times New Roman" w:hint="eastAsia"/>
          <w:szCs w:val="21"/>
        </w:rPr>
        <w:t>、</w:t>
      </w:r>
      <w:r w:rsidRPr="00071C70">
        <w:rPr>
          <w:rFonts w:ascii="宋体" w:hAnsi="宋体" w:cs="Times New Roman"/>
          <w:szCs w:val="21"/>
        </w:rPr>
        <w:t>“公开透明”</w:t>
      </w:r>
      <w:r w:rsidRPr="00071C70">
        <w:rPr>
          <w:rFonts w:ascii="宋体" w:hAnsi="宋体" w:cs="Times New Roman" w:hint="eastAsia"/>
          <w:szCs w:val="21"/>
        </w:rPr>
        <w:t>、</w:t>
      </w:r>
      <w:r w:rsidRPr="00071C70">
        <w:rPr>
          <w:rFonts w:ascii="宋体" w:hAnsi="宋体" w:cs="Times New Roman"/>
          <w:szCs w:val="21"/>
        </w:rPr>
        <w:t>“集体维护”等特征</w:t>
      </w:r>
      <w:r w:rsidRPr="00071C70">
        <w:rPr>
          <w:rFonts w:ascii="宋体" w:hAnsi="宋体" w:cs="Times New Roman" w:hint="eastAsia"/>
          <w:szCs w:val="21"/>
        </w:rPr>
        <w:t>，基于区块链的这些特</w:t>
      </w:r>
      <w:r w:rsidRPr="00EF6816">
        <w:rPr>
          <w:rFonts w:hint="eastAsia"/>
        </w:rPr>
        <w:t>点，我们设想，如果利用区块链作为底层技术来构建一套适用于政府各部门之间共同协作的事务办理系统，就可以实现如下目标：</w:t>
      </w:r>
    </w:p>
    <w:p w14:paraId="3FDD3B3A" w14:textId="77777777" w:rsidR="00EF6816" w:rsidRPr="00EF6816" w:rsidRDefault="00EF6816" w:rsidP="00EF6816">
      <w:pPr>
        <w:numPr>
          <w:ilvl w:val="0"/>
          <w:numId w:val="3"/>
        </w:numPr>
      </w:pPr>
      <w:r w:rsidRPr="00EF6816">
        <w:rPr>
          <w:rFonts w:hint="eastAsia"/>
        </w:rPr>
        <w:t>公民信息在区块链中被加密，安全性得到较好的保障</w:t>
      </w:r>
    </w:p>
    <w:p w14:paraId="25360500" w14:textId="77777777" w:rsidR="00EF6816" w:rsidRPr="00EF6816" w:rsidRDefault="00EF6816" w:rsidP="00EF6816">
      <w:pPr>
        <w:numPr>
          <w:ilvl w:val="0"/>
          <w:numId w:val="3"/>
        </w:numPr>
      </w:pPr>
      <w:r w:rsidRPr="00EF6816">
        <w:rPr>
          <w:rFonts w:hint="eastAsia"/>
        </w:rPr>
        <w:t>办事流程公开透明，流程中的每一步骤结束后登记上链，可追溯，可查询</w:t>
      </w:r>
    </w:p>
    <w:p w14:paraId="246A9E2E" w14:textId="77777777" w:rsidR="00EF6816" w:rsidRPr="00EF6816" w:rsidRDefault="00EF6816" w:rsidP="00EF6816">
      <w:pPr>
        <w:numPr>
          <w:ilvl w:val="0"/>
          <w:numId w:val="3"/>
        </w:numPr>
      </w:pPr>
      <w:r w:rsidRPr="00EF6816">
        <w:rPr>
          <w:rFonts w:hint="eastAsia"/>
        </w:rPr>
        <w:t>公民信息和各类办事产生的中间信息不可伪造，不可篡改</w:t>
      </w:r>
    </w:p>
    <w:p w14:paraId="294301A3" w14:textId="77777777" w:rsidR="00EF6816" w:rsidRPr="00EF6816" w:rsidRDefault="00EF6816" w:rsidP="00EF6816">
      <w:pPr>
        <w:numPr>
          <w:ilvl w:val="0"/>
          <w:numId w:val="3"/>
        </w:numPr>
      </w:pPr>
      <w:r w:rsidRPr="00EF6816">
        <w:rPr>
          <w:rFonts w:hint="eastAsia"/>
        </w:rPr>
        <w:t>建议一条政府部门内部的区块链，由政府各部门共享，共同维护区块链中的数据，实现跨部门、跨业务的数据共享，大大减轻办事群众和政府工作人员的负担</w:t>
      </w:r>
    </w:p>
    <w:p w14:paraId="0AA2832A" w14:textId="77777777" w:rsidR="00EF6816" w:rsidRPr="00EF6816" w:rsidRDefault="00EF6816" w:rsidP="00EF6816">
      <w:r w:rsidRPr="00EF6816">
        <w:rPr>
          <w:rFonts w:hint="eastAsia"/>
        </w:rPr>
        <w:tab/>
      </w:r>
      <w:r w:rsidRPr="00EF6816">
        <w:rPr>
          <w:rFonts w:hint="eastAsia"/>
        </w:rPr>
        <w:t>现如今国家正在大力支持区块链的发展，浙大系的区块链创业公司近几年来也是捷报频</w:t>
      </w:r>
      <w:r w:rsidRPr="00EF6816">
        <w:rPr>
          <w:rFonts w:hint="eastAsia"/>
        </w:rPr>
        <w:lastRenderedPageBreak/>
        <w:t>传，我们相信在这样的区块链浪潮的推动下，浙江的“最多跑一次”改革将继续深化，创造出更多新成效，并辐射全国，实现建设服务型政府的长期目标。</w:t>
      </w:r>
    </w:p>
    <w:p w14:paraId="1615669E" w14:textId="7CDAB2D5" w:rsidR="00EF6816" w:rsidRDefault="00C22672" w:rsidP="00C22672">
      <w:pPr>
        <w:pStyle w:val="3"/>
      </w:pPr>
      <w:bookmarkStart w:id="166" w:name="_Toc60515718"/>
      <w:r>
        <w:rPr>
          <w:rFonts w:hint="eastAsia"/>
        </w:rPr>
        <w:t>（</w:t>
      </w:r>
      <w:r>
        <w:rPr>
          <w:rFonts w:hint="eastAsia"/>
        </w:rPr>
        <w:t>3</w:t>
      </w:r>
      <w:r>
        <w:rPr>
          <w:rFonts w:hint="eastAsia"/>
        </w:rPr>
        <w:t>）</w:t>
      </w:r>
      <w:r w:rsidRPr="00C22672">
        <w:rPr>
          <w:rFonts w:hint="eastAsia"/>
        </w:rPr>
        <w:t>加强有效宣传，新动向广而告之</w:t>
      </w:r>
      <w:bookmarkEnd w:id="166"/>
    </w:p>
    <w:p w14:paraId="03D6AB27" w14:textId="7BCDFF61" w:rsidR="00C22672" w:rsidRDefault="00C22672" w:rsidP="00C22672">
      <w:pPr>
        <w:ind w:firstLineChars="200" w:firstLine="420"/>
      </w:pPr>
      <w:r>
        <w:rPr>
          <w:rFonts w:hint="eastAsia"/>
        </w:rPr>
        <w:t>仔细分析我们的调查问卷和街头参访得到的结果，我们发现，很多杭州地区的老百姓没能“最多跑一次”就办好事并非因为“最多跑一次”的改革没有很好地贯彻落实，而是很多老百姓对这项改革的了解程度不够，不知道何谓“最多跑一次”，也不了解哪些事务的办理可以</w:t>
      </w:r>
      <w:ins w:id="167" w:author="忠鹏 丁" w:date="2020-12-30T13:36:00Z">
        <w:r w:rsidR="00176CE3">
          <w:rPr>
            <w:rFonts w:hint="eastAsia"/>
          </w:rPr>
          <w:t>“</w:t>
        </w:r>
      </w:ins>
      <w:r>
        <w:rPr>
          <w:rFonts w:hint="eastAsia"/>
        </w:rPr>
        <w:t>最多跑一次</w:t>
      </w:r>
      <w:ins w:id="168" w:author="忠鹏 丁" w:date="2020-12-30T13:36:00Z">
        <w:r w:rsidR="00176CE3">
          <w:rPr>
            <w:rFonts w:hint="eastAsia"/>
          </w:rPr>
          <w:t>”</w:t>
        </w:r>
      </w:ins>
      <w:r>
        <w:rPr>
          <w:rFonts w:hint="eastAsia"/>
        </w:rPr>
        <w:t>，更不了解如何准备材料和手续才能实现“最多跑一次”。</w:t>
      </w:r>
    </w:p>
    <w:p w14:paraId="5D70998F" w14:textId="22EBB269" w:rsidR="00C22672" w:rsidRDefault="00C22672" w:rsidP="00C22672">
      <w:r>
        <w:tab/>
      </w:r>
      <w:r>
        <w:t>这反映出浙江省政府在</w:t>
      </w:r>
      <w:ins w:id="169" w:author="忠鹏 丁" w:date="2020-12-30T13:36:00Z">
        <w:r w:rsidR="00176CE3">
          <w:rPr>
            <w:rFonts w:hint="eastAsia"/>
          </w:rPr>
          <w:t>“</w:t>
        </w:r>
      </w:ins>
      <w:r>
        <w:t>最多跑一次</w:t>
      </w:r>
      <w:ins w:id="170" w:author="忠鹏 丁" w:date="2020-12-30T13:36:00Z">
        <w:r w:rsidR="00176CE3">
          <w:rPr>
            <w:rFonts w:hint="eastAsia"/>
          </w:rPr>
          <w:t>”</w:t>
        </w:r>
      </w:ins>
      <w:r>
        <w:t>改革中所进行的有效宣传不够多，群众对改革的大致情况和具体细节的了解都较少，反映出政府的宣传口工作并不到位。我们相信，</w:t>
      </w:r>
      <w:ins w:id="171" w:author="忠鹏 丁" w:date="2020-12-30T13:36:00Z">
        <w:r w:rsidR="00B32335">
          <w:rPr>
            <w:rFonts w:hint="eastAsia"/>
          </w:rPr>
          <w:t>“</w:t>
        </w:r>
      </w:ins>
      <w:r>
        <w:t>最多跑一次</w:t>
      </w:r>
      <w:ins w:id="172" w:author="忠鹏 丁" w:date="2020-12-30T13:36:00Z">
        <w:r w:rsidR="00B32335">
          <w:rPr>
            <w:rFonts w:hint="eastAsia"/>
          </w:rPr>
          <w:t>”</w:t>
        </w:r>
      </w:ins>
      <w:r>
        <w:t>改革在政府工作单位内部如火如荼开展的同时，也应该让老百姓充分了解政府正在进行的各项改革，这样才能让群众享受</w:t>
      </w:r>
      <w:r w:rsidRPr="00071C70">
        <w:rPr>
          <w:rFonts w:ascii="宋体" w:hAnsi="宋体" w:cs="Times New Roman"/>
          <w:szCs w:val="21"/>
        </w:rPr>
        <w:t>到“最多跑一次</w:t>
      </w:r>
      <w:ins w:id="173" w:author="忠鹏 丁" w:date="2020-12-30T13:35:00Z">
        <w:r w:rsidR="00071C70" w:rsidRPr="00071C70">
          <w:rPr>
            <w:rFonts w:ascii="宋体" w:hAnsi="宋体" w:cs="Times New Roman"/>
            <w:szCs w:val="21"/>
          </w:rPr>
          <w:t>”</w:t>
        </w:r>
      </w:ins>
      <w:r w:rsidRPr="00071C70">
        <w:rPr>
          <w:rFonts w:ascii="宋体" w:hAnsi="宋体" w:cs="Times New Roman"/>
          <w:szCs w:val="21"/>
        </w:rPr>
        <w:t>改革</w:t>
      </w:r>
      <w:del w:id="174" w:author="忠鹏 丁" w:date="2020-12-30T13:35:00Z">
        <w:r w:rsidRPr="00071C70" w:rsidDel="00071C70">
          <w:rPr>
            <w:rFonts w:ascii="宋体" w:hAnsi="宋体" w:cs="Times New Roman"/>
            <w:szCs w:val="21"/>
          </w:rPr>
          <w:delText>”</w:delText>
        </w:r>
      </w:del>
      <w:r w:rsidRPr="00071C70">
        <w:rPr>
          <w:rFonts w:ascii="宋体" w:hAnsi="宋体" w:cs="Times New Roman"/>
          <w:szCs w:val="21"/>
        </w:rPr>
        <w:t>带来</w:t>
      </w:r>
      <w:r>
        <w:t>的红利。</w:t>
      </w:r>
    </w:p>
    <w:p w14:paraId="70F56BF5" w14:textId="052EC1DE" w:rsidR="003B7C49" w:rsidRDefault="00C22672" w:rsidP="00C22672">
      <w:r>
        <w:tab/>
      </w:r>
      <w:r>
        <w:t>而在当今这样一个信息化的时代，宣传也不能只停留在报纸和电视等传统媒体上，政府部门和社会居委会可以尝试在微博、微信公众号等媒体平台进行</w:t>
      </w:r>
      <w:ins w:id="175" w:author="忠鹏 丁" w:date="2020-12-30T13:36:00Z">
        <w:r w:rsidR="00B32335">
          <w:rPr>
            <w:rFonts w:hint="eastAsia"/>
          </w:rPr>
          <w:t>“</w:t>
        </w:r>
      </w:ins>
      <w:r>
        <w:t>最多跑一次</w:t>
      </w:r>
      <w:ins w:id="176" w:author="忠鹏 丁" w:date="2020-12-30T13:36:00Z">
        <w:r w:rsidR="00B32335">
          <w:rPr>
            <w:rFonts w:hint="eastAsia"/>
          </w:rPr>
          <w:t>”</w:t>
        </w:r>
      </w:ins>
      <w:r>
        <w:t>改革具体政策的宣传，也可以组织开发一批微信小程序、手机</w:t>
      </w:r>
      <w:r>
        <w:t>APP</w:t>
      </w:r>
      <w:r>
        <w:t>等简单易用的软件来帮助需要办理事务的百姓更迅速的了解办事的流程、所需的各项手续材料以及前期准备等等，同时也让群众及时了解政府和社区工作（比如</w:t>
      </w:r>
      <w:ins w:id="177" w:author="忠鹏 丁" w:date="2020-12-30T13:36:00Z">
        <w:r w:rsidR="00B32335">
          <w:rPr>
            <w:rFonts w:hint="eastAsia"/>
          </w:rPr>
          <w:t>“</w:t>
        </w:r>
      </w:ins>
      <w:r>
        <w:t>最多跑一次</w:t>
      </w:r>
      <w:ins w:id="178" w:author="忠鹏 丁" w:date="2020-12-30T13:37:00Z">
        <w:r w:rsidR="00B32335">
          <w:rPr>
            <w:rFonts w:hint="eastAsia"/>
          </w:rPr>
          <w:t>”</w:t>
        </w:r>
      </w:ins>
      <w:r>
        <w:t>改革）的新动向、新政策和新进度，只有让每一个有需要的人民群众都充分了解最多跑一次改革，这项改革才做到了真正的成功。</w:t>
      </w:r>
    </w:p>
    <w:p w14:paraId="20B90A98" w14:textId="681ABDF2" w:rsidR="00C22672" w:rsidRDefault="00C22672" w:rsidP="00C22672"/>
    <w:p w14:paraId="64F5D151" w14:textId="005C11F7" w:rsidR="00FD3724" w:rsidRDefault="00FD3724" w:rsidP="00C22672"/>
    <w:p w14:paraId="6729D84A" w14:textId="1DB92F91" w:rsidR="00FD3724" w:rsidRDefault="00FD3724" w:rsidP="00C22672"/>
    <w:p w14:paraId="6462984D" w14:textId="03420805" w:rsidR="00FD3724" w:rsidRDefault="00FD3724" w:rsidP="00C22672"/>
    <w:p w14:paraId="173A658F" w14:textId="6BBE0023" w:rsidR="00FD3724" w:rsidRDefault="00FD3724" w:rsidP="00C22672"/>
    <w:p w14:paraId="731841E9" w14:textId="58B4E010" w:rsidR="00FD3724" w:rsidRDefault="00FD3724" w:rsidP="00C22672"/>
    <w:p w14:paraId="2E049A68" w14:textId="5CC5E3AB" w:rsidR="00FD3724" w:rsidRDefault="00FD3724" w:rsidP="00C22672"/>
    <w:p w14:paraId="2EBBFEB6" w14:textId="0B31D2A3" w:rsidR="00FD3724" w:rsidRDefault="00FD3724" w:rsidP="00C22672"/>
    <w:p w14:paraId="116A69B8" w14:textId="619E866B" w:rsidR="00FD3724" w:rsidRDefault="00FD3724" w:rsidP="00C22672"/>
    <w:p w14:paraId="1997B068" w14:textId="77777777" w:rsidR="00FD3724" w:rsidRDefault="00FD3724" w:rsidP="00C22672"/>
    <w:p w14:paraId="103840DF" w14:textId="1AF9EE9E" w:rsidR="003B7C49" w:rsidRDefault="003B7C49" w:rsidP="003B7C49">
      <w:pPr>
        <w:pStyle w:val="1"/>
      </w:pPr>
      <w:bookmarkStart w:id="179" w:name="_Toc60515719"/>
      <w:bookmarkStart w:id="180" w:name="_Hlk60516480"/>
      <w:r>
        <w:rPr>
          <w:rFonts w:hint="eastAsia"/>
        </w:rPr>
        <w:lastRenderedPageBreak/>
        <w:t>参考</w:t>
      </w:r>
      <w:r w:rsidR="00012DDB">
        <w:rPr>
          <w:rFonts w:hint="eastAsia"/>
        </w:rPr>
        <w:t>资料</w:t>
      </w:r>
      <w:bookmarkEnd w:id="179"/>
    </w:p>
    <w:bookmarkEnd w:id="180"/>
    <w:p w14:paraId="1253358E" w14:textId="205C6745" w:rsidR="003B7C49" w:rsidRDefault="003B7C49" w:rsidP="003B7C49">
      <w:pPr>
        <w:pStyle w:val="a3"/>
        <w:numPr>
          <w:ilvl w:val="0"/>
          <w:numId w:val="4"/>
        </w:numPr>
        <w:ind w:firstLineChars="0"/>
      </w:pPr>
      <w:r>
        <w:rPr>
          <w:rFonts w:hint="eastAsia"/>
        </w:rPr>
        <w:t>浙江省杭州市灵隐街道玉泉社区办事处主任口述</w:t>
      </w:r>
    </w:p>
    <w:p w14:paraId="1CE68B30" w14:textId="2408A188" w:rsidR="003B7C49" w:rsidRDefault="003B7C49" w:rsidP="003B7C49">
      <w:pPr>
        <w:pStyle w:val="a3"/>
        <w:numPr>
          <w:ilvl w:val="0"/>
          <w:numId w:val="4"/>
        </w:numPr>
        <w:ind w:firstLineChars="0"/>
      </w:pPr>
      <w:r>
        <w:rPr>
          <w:rFonts w:hint="eastAsia"/>
        </w:rPr>
        <w:t>浙江省杭州市灵隐街道玉泉社区办公室主任口述</w:t>
      </w:r>
    </w:p>
    <w:p w14:paraId="7A29B46C" w14:textId="09DE223C" w:rsidR="003B7C49" w:rsidRDefault="003B7C49" w:rsidP="003B7C49">
      <w:pPr>
        <w:pStyle w:val="a3"/>
        <w:numPr>
          <w:ilvl w:val="0"/>
          <w:numId w:val="4"/>
        </w:numPr>
        <w:ind w:firstLineChars="0"/>
      </w:pPr>
      <w:r w:rsidRPr="003B7C49">
        <w:t>浙江省杭州市</w:t>
      </w:r>
      <w:r w:rsidR="00012DDB">
        <w:rPr>
          <w:rFonts w:hint="eastAsia"/>
        </w:rPr>
        <w:t>西湖区黄龙雅苑受访群众口述</w:t>
      </w:r>
    </w:p>
    <w:p w14:paraId="5986D740" w14:textId="590C05CE" w:rsidR="003B7C49" w:rsidRDefault="003B7C49" w:rsidP="003B7C49">
      <w:pPr>
        <w:pStyle w:val="a3"/>
        <w:numPr>
          <w:ilvl w:val="0"/>
          <w:numId w:val="4"/>
        </w:numPr>
        <w:ind w:firstLineChars="0"/>
      </w:pPr>
      <w:r>
        <w:rPr>
          <w:rFonts w:hint="eastAsia"/>
        </w:rPr>
        <w:t>浙江省杭州市灵隐街道“最多跑一次”宣传册</w:t>
      </w:r>
    </w:p>
    <w:p w14:paraId="3D478960" w14:textId="5B604C6B" w:rsidR="003B7C49" w:rsidRDefault="003B7C49" w:rsidP="003B7C49">
      <w:pPr>
        <w:pStyle w:val="a3"/>
        <w:numPr>
          <w:ilvl w:val="0"/>
          <w:numId w:val="4"/>
        </w:numPr>
        <w:ind w:firstLineChars="0"/>
      </w:pPr>
      <w:r>
        <w:rPr>
          <w:rFonts w:hint="eastAsia"/>
        </w:rPr>
        <w:t>浙江省杭州市“最多跑一次”政府工作报告</w:t>
      </w:r>
    </w:p>
    <w:p w14:paraId="18609651" w14:textId="3D5275CB" w:rsidR="003B7C49" w:rsidRDefault="003B7C49" w:rsidP="003B7C49">
      <w:pPr>
        <w:pStyle w:val="a3"/>
        <w:numPr>
          <w:ilvl w:val="0"/>
          <w:numId w:val="4"/>
        </w:numPr>
        <w:ind w:firstLineChars="0"/>
      </w:pPr>
      <w:r>
        <w:rPr>
          <w:rFonts w:hint="eastAsia"/>
        </w:rPr>
        <w:t>浙江政务服务网杭州市西湖区灵隐街道服务事项</w:t>
      </w:r>
    </w:p>
    <w:p w14:paraId="622E6D25" w14:textId="45B5A88E" w:rsidR="001F4E12" w:rsidRDefault="001F4E12" w:rsidP="001F4E12">
      <w:pPr>
        <w:pStyle w:val="a3"/>
        <w:numPr>
          <w:ilvl w:val="0"/>
          <w:numId w:val="4"/>
        </w:numPr>
        <w:ind w:firstLineChars="0"/>
      </w:pPr>
      <w:r>
        <w:rPr>
          <w:rFonts w:hint="eastAsia"/>
        </w:rPr>
        <w:t>光明日报：《</w:t>
      </w:r>
      <w:r w:rsidRPr="001F4E12">
        <w:rPr>
          <w:rFonts w:hint="eastAsia"/>
        </w:rPr>
        <w:t>最多跑一次”照见简政放权的理想与现实</w:t>
      </w:r>
      <w:r>
        <w:rPr>
          <w:rFonts w:hint="eastAsia"/>
        </w:rPr>
        <w:t>》</w:t>
      </w:r>
    </w:p>
    <w:p w14:paraId="65103470" w14:textId="25E912B9" w:rsidR="001F4E12" w:rsidRPr="001F4E12" w:rsidRDefault="00F74134" w:rsidP="001F4E12">
      <w:pPr>
        <w:pStyle w:val="a5"/>
        <w:ind w:left="420"/>
        <w:rPr>
          <w:szCs w:val="21"/>
        </w:rPr>
      </w:pPr>
      <w:hyperlink r:id="rId14" w:history="1">
        <w:r w:rsidR="001F4E12" w:rsidRPr="00747703">
          <w:rPr>
            <w:rStyle w:val="af"/>
            <w:rFonts w:ascii="等线" w:eastAsia="等线" w:hAnsi="等线"/>
          </w:rPr>
          <w:t>https://baijiahao.baidu.com/s?id=1566012841152458&amp;wfr=spider&amp;for=pc</w:t>
        </w:r>
      </w:hyperlink>
    </w:p>
    <w:p w14:paraId="73CAABD3" w14:textId="77777777" w:rsidR="001F4E12" w:rsidRDefault="001F4E12" w:rsidP="001F4E12">
      <w:pPr>
        <w:pStyle w:val="a3"/>
        <w:numPr>
          <w:ilvl w:val="0"/>
          <w:numId w:val="4"/>
        </w:numPr>
        <w:ind w:firstLineChars="0"/>
      </w:pPr>
      <w:r>
        <w:rPr>
          <w:rFonts w:hint="eastAsia"/>
        </w:rPr>
        <w:t>绍兴网：《基层减负需发扬“最多跑一次”的改革精神》</w:t>
      </w:r>
    </w:p>
    <w:p w14:paraId="1F7DC996" w14:textId="0277B2B7" w:rsidR="001F4E12" w:rsidRDefault="00F74134" w:rsidP="001F4E12">
      <w:pPr>
        <w:pStyle w:val="a3"/>
        <w:ind w:left="420" w:firstLineChars="0" w:firstLine="0"/>
        <w:rPr>
          <w:rStyle w:val="af"/>
          <w:rFonts w:ascii="等线" w:eastAsia="等线" w:hAnsi="等线"/>
        </w:rPr>
      </w:pPr>
      <w:hyperlink r:id="rId15" w:history="1">
        <w:r w:rsidR="004D3817" w:rsidRPr="00C53EC6">
          <w:rPr>
            <w:rStyle w:val="af"/>
            <w:rFonts w:ascii="等线" w:eastAsia="等线" w:hAnsi="等线"/>
          </w:rPr>
          <w:t>http://www.shaoxing.com.cn/hjwpjctj/p/2696553.html</w:t>
        </w:r>
      </w:hyperlink>
    </w:p>
    <w:p w14:paraId="5635608E" w14:textId="450FCA8E" w:rsidR="004D3817" w:rsidRDefault="004D3817" w:rsidP="001F4E12">
      <w:pPr>
        <w:pStyle w:val="a3"/>
        <w:ind w:left="420" w:firstLineChars="0" w:firstLine="0"/>
        <w:rPr>
          <w:rStyle w:val="af"/>
          <w:rFonts w:ascii="等线" w:eastAsia="等线" w:hAnsi="等线"/>
        </w:rPr>
      </w:pPr>
    </w:p>
    <w:p w14:paraId="09DA8CA6" w14:textId="2052655E" w:rsidR="004D3817" w:rsidRDefault="004D3817" w:rsidP="001F4E12">
      <w:pPr>
        <w:pStyle w:val="a3"/>
        <w:ind w:left="420" w:firstLineChars="0" w:firstLine="0"/>
        <w:rPr>
          <w:rStyle w:val="af"/>
          <w:rFonts w:ascii="等线" w:eastAsia="等线" w:hAnsi="等线"/>
        </w:rPr>
      </w:pPr>
    </w:p>
    <w:p w14:paraId="14078F4F" w14:textId="01117A1B" w:rsidR="004D3817" w:rsidRDefault="004D3817" w:rsidP="001F4E12">
      <w:pPr>
        <w:pStyle w:val="a3"/>
        <w:ind w:left="420" w:firstLineChars="0" w:firstLine="0"/>
        <w:rPr>
          <w:rStyle w:val="af"/>
          <w:rFonts w:ascii="等线" w:eastAsia="等线" w:hAnsi="等线"/>
        </w:rPr>
      </w:pPr>
    </w:p>
    <w:p w14:paraId="16861E53" w14:textId="324618B1" w:rsidR="004D3817" w:rsidRDefault="004D3817" w:rsidP="001F4E12">
      <w:pPr>
        <w:pStyle w:val="a3"/>
        <w:ind w:left="420" w:firstLineChars="0" w:firstLine="0"/>
        <w:rPr>
          <w:rStyle w:val="af"/>
          <w:rFonts w:ascii="等线" w:eastAsia="等线" w:hAnsi="等线"/>
        </w:rPr>
      </w:pPr>
    </w:p>
    <w:p w14:paraId="462E08AB" w14:textId="6F0F5974" w:rsidR="004D3817" w:rsidRDefault="004D3817" w:rsidP="001F4E12">
      <w:pPr>
        <w:pStyle w:val="a3"/>
        <w:ind w:left="420" w:firstLineChars="0" w:firstLine="0"/>
        <w:rPr>
          <w:rStyle w:val="af"/>
          <w:rFonts w:ascii="等线" w:eastAsia="等线" w:hAnsi="等线"/>
        </w:rPr>
      </w:pPr>
    </w:p>
    <w:p w14:paraId="3AE7AAAE" w14:textId="648BB2A5" w:rsidR="004D3817" w:rsidRDefault="004D3817" w:rsidP="001F4E12">
      <w:pPr>
        <w:pStyle w:val="a3"/>
        <w:ind w:left="420" w:firstLineChars="0" w:firstLine="0"/>
        <w:rPr>
          <w:rStyle w:val="af"/>
          <w:rFonts w:ascii="等线" w:eastAsia="等线" w:hAnsi="等线"/>
        </w:rPr>
      </w:pPr>
    </w:p>
    <w:p w14:paraId="5E51512F" w14:textId="70A471D4" w:rsidR="004D3817" w:rsidRDefault="004D3817" w:rsidP="001F4E12">
      <w:pPr>
        <w:pStyle w:val="a3"/>
        <w:ind w:left="420" w:firstLineChars="0" w:firstLine="0"/>
        <w:rPr>
          <w:rStyle w:val="af"/>
          <w:rFonts w:ascii="等线" w:eastAsia="等线" w:hAnsi="等线"/>
        </w:rPr>
      </w:pPr>
    </w:p>
    <w:p w14:paraId="6FAFD896" w14:textId="004BC4EE" w:rsidR="004D3817" w:rsidRDefault="004D3817" w:rsidP="001F4E12">
      <w:pPr>
        <w:pStyle w:val="a3"/>
        <w:ind w:left="420" w:firstLineChars="0" w:firstLine="0"/>
        <w:rPr>
          <w:rStyle w:val="af"/>
          <w:rFonts w:ascii="等线" w:eastAsia="等线" w:hAnsi="等线"/>
        </w:rPr>
      </w:pPr>
    </w:p>
    <w:p w14:paraId="75CE8A5E" w14:textId="4318B7D9" w:rsidR="00FD3724" w:rsidRDefault="00FD3724" w:rsidP="001F4E12">
      <w:pPr>
        <w:pStyle w:val="a3"/>
        <w:ind w:left="420" w:firstLineChars="0" w:firstLine="0"/>
        <w:rPr>
          <w:rStyle w:val="af"/>
          <w:rFonts w:ascii="等线" w:eastAsia="等线" w:hAnsi="等线"/>
        </w:rPr>
      </w:pPr>
    </w:p>
    <w:p w14:paraId="2651E044" w14:textId="2E1561C7" w:rsidR="00FD3724" w:rsidRDefault="00FD3724" w:rsidP="001F4E12">
      <w:pPr>
        <w:pStyle w:val="a3"/>
        <w:ind w:left="420" w:firstLineChars="0" w:firstLine="0"/>
        <w:rPr>
          <w:rStyle w:val="af"/>
          <w:rFonts w:ascii="等线" w:eastAsia="等线" w:hAnsi="等线"/>
        </w:rPr>
      </w:pPr>
    </w:p>
    <w:p w14:paraId="0554D74E" w14:textId="22D46DCE" w:rsidR="00FD3724" w:rsidRDefault="00FD3724" w:rsidP="001F4E12">
      <w:pPr>
        <w:pStyle w:val="a3"/>
        <w:ind w:left="420" w:firstLineChars="0" w:firstLine="0"/>
        <w:rPr>
          <w:rStyle w:val="af"/>
          <w:rFonts w:ascii="等线" w:eastAsia="等线" w:hAnsi="等线"/>
        </w:rPr>
      </w:pPr>
    </w:p>
    <w:p w14:paraId="4A854097" w14:textId="750BC901" w:rsidR="00FD3724" w:rsidRDefault="00FD3724" w:rsidP="001F4E12">
      <w:pPr>
        <w:pStyle w:val="a3"/>
        <w:ind w:left="420" w:firstLineChars="0" w:firstLine="0"/>
        <w:rPr>
          <w:rStyle w:val="af"/>
          <w:rFonts w:ascii="等线" w:eastAsia="等线" w:hAnsi="等线"/>
        </w:rPr>
      </w:pPr>
    </w:p>
    <w:p w14:paraId="602B17A2" w14:textId="77777777" w:rsidR="00FD3724" w:rsidRDefault="00FD3724" w:rsidP="001F4E12">
      <w:pPr>
        <w:pStyle w:val="a3"/>
        <w:ind w:left="420" w:firstLineChars="0" w:firstLine="0"/>
        <w:rPr>
          <w:rStyle w:val="af"/>
          <w:rFonts w:ascii="等线" w:eastAsia="等线" w:hAnsi="等线"/>
        </w:rPr>
      </w:pPr>
    </w:p>
    <w:p w14:paraId="512162AC" w14:textId="08D33A1A" w:rsidR="004D3817" w:rsidRPr="00C872FC" w:rsidRDefault="004D3817" w:rsidP="00C872FC">
      <w:pPr>
        <w:rPr>
          <w:rStyle w:val="af"/>
          <w:rFonts w:ascii="等线" w:eastAsia="等线" w:hAnsi="等线"/>
        </w:rPr>
      </w:pPr>
    </w:p>
    <w:p w14:paraId="7D2624CD" w14:textId="4B5D1907" w:rsidR="004D3817" w:rsidRDefault="004D3817" w:rsidP="004D3817">
      <w:pPr>
        <w:pStyle w:val="1"/>
      </w:pPr>
      <w:bookmarkStart w:id="181" w:name="_Hlk60516674"/>
      <w:r>
        <w:rPr>
          <w:rFonts w:hint="eastAsia"/>
        </w:rPr>
        <w:lastRenderedPageBreak/>
        <w:t>附录一：采访议程</w:t>
      </w:r>
    </w:p>
    <w:bookmarkEnd w:id="181"/>
    <w:p w14:paraId="2AD014B2" w14:textId="77777777" w:rsid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t>2020-2021</w:t>
      </w:r>
      <w:r w:rsidRPr="004D3817">
        <w:rPr>
          <w:rFonts w:ascii="Heiti SC Medium" w:eastAsia="等线" w:hAnsi="Heiti SC Medium" w:cs="Times New Roman"/>
          <w:b/>
          <w:bCs/>
          <w:sz w:val="28"/>
          <w:szCs w:val="28"/>
        </w:rPr>
        <w:t>浙江大学</w:t>
      </w:r>
    </w:p>
    <w:p w14:paraId="25D853CC" w14:textId="77777777" w:rsidR="004D3817" w:rsidRDefault="004D3817" w:rsidP="004D3817">
      <w:pPr>
        <w:spacing w:line="700" w:lineRule="exact"/>
        <w:jc w:val="center"/>
        <w:rPr>
          <w:rFonts w:ascii="Heiti SC Medium" w:eastAsia="等线" w:hAnsi="Heiti SC Medium" w:cs="Times New Roman" w:hint="eastAsia"/>
          <w:b/>
          <w:bCs/>
          <w:sz w:val="32"/>
          <w:szCs w:val="32"/>
        </w:rPr>
      </w:pPr>
      <w:r>
        <w:rPr>
          <w:rFonts w:ascii="Heiti SC Medium" w:eastAsia="等线" w:hAnsi="Heiti SC Medium" w:cs="Times New Roman" w:hint="eastAsia"/>
          <w:b/>
          <w:bCs/>
          <w:sz w:val="28"/>
          <w:szCs w:val="28"/>
        </w:rPr>
        <w:t>熊卫平</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毛泽东思想和中国特色社会主义理论体系概论</w:t>
      </w:r>
      <w:r w:rsidRPr="004D3817">
        <w:rPr>
          <w:rFonts w:ascii="Heiti SC Medium" w:eastAsia="等线" w:hAnsi="Heiti SC Medium" w:cs="Times New Roman"/>
          <w:b/>
          <w:bCs/>
          <w:sz w:val="28"/>
          <w:szCs w:val="28"/>
        </w:rPr>
        <w:t>”G1</w:t>
      </w:r>
      <w:r w:rsidRPr="004D3817">
        <w:rPr>
          <w:rFonts w:ascii="Heiti SC Medium" w:eastAsia="等线" w:hAnsi="Heiti SC Medium" w:cs="Times New Roman"/>
          <w:b/>
          <w:bCs/>
          <w:sz w:val="28"/>
          <w:szCs w:val="28"/>
        </w:rPr>
        <w:t>小组</w:t>
      </w:r>
      <w:r w:rsidRPr="004D3817">
        <w:rPr>
          <w:rFonts w:ascii="Heiti SC Medium" w:eastAsia="等线" w:hAnsi="Heiti SC Medium" w:cs="Times New Roman"/>
          <w:b/>
          <w:bCs/>
          <w:sz w:val="32"/>
          <w:szCs w:val="32"/>
        </w:rPr>
        <w:t xml:space="preserve"> </w:t>
      </w:r>
    </w:p>
    <w:p w14:paraId="7FB144A8" w14:textId="4C2AED24" w:rsidR="004D3817" w:rsidRP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最多跑一次</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调研采访</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议程</w:t>
      </w:r>
    </w:p>
    <w:p w14:paraId="5D625030" w14:textId="77777777" w:rsid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时间：</w:t>
      </w:r>
      <w:r w:rsidRPr="004D3817">
        <w:rPr>
          <w:rFonts w:ascii="楷体_GB2312" w:eastAsia="等线" w:hAnsi="楷体_GB2312" w:cs="Times New Roman"/>
          <w:sz w:val="24"/>
          <w:szCs w:val="24"/>
        </w:rPr>
        <w:t>2020</w:t>
      </w:r>
      <w:r w:rsidRPr="004D3817">
        <w:rPr>
          <w:rFonts w:ascii="楷体_GB2312" w:eastAsia="等线" w:hAnsi="楷体_GB2312" w:cs="Times New Roman"/>
          <w:sz w:val="24"/>
          <w:szCs w:val="24"/>
        </w:rPr>
        <w:t>年</w:t>
      </w:r>
      <w:r w:rsidRPr="004D3817">
        <w:rPr>
          <w:rFonts w:ascii="楷体_GB2312" w:eastAsia="等线" w:hAnsi="楷体_GB2312" w:cs="Times New Roman"/>
          <w:sz w:val="24"/>
          <w:szCs w:val="24"/>
        </w:rPr>
        <w:t>11</w:t>
      </w:r>
      <w:r w:rsidRPr="004D3817">
        <w:rPr>
          <w:rFonts w:ascii="楷体_GB2312" w:eastAsia="等线" w:hAnsi="楷体_GB2312" w:cs="Times New Roman"/>
          <w:sz w:val="24"/>
          <w:szCs w:val="24"/>
        </w:rPr>
        <w:t>月</w:t>
      </w:r>
      <w:r w:rsidRPr="004D3817">
        <w:rPr>
          <w:rFonts w:ascii="楷体_GB2312" w:eastAsia="等线" w:hAnsi="楷体_GB2312" w:cs="Times New Roman"/>
          <w:sz w:val="24"/>
          <w:szCs w:val="24"/>
        </w:rPr>
        <w:t>13</w:t>
      </w:r>
      <w:r w:rsidRPr="004D3817">
        <w:rPr>
          <w:rFonts w:ascii="楷体_GB2312" w:eastAsia="等线" w:hAnsi="楷体_GB2312" w:cs="Times New Roman"/>
          <w:sz w:val="24"/>
          <w:szCs w:val="24"/>
        </w:rPr>
        <w:t>日</w:t>
      </w:r>
      <w:r w:rsidRPr="004D3817">
        <w:rPr>
          <w:rFonts w:ascii="楷体_GB2312" w:eastAsia="等线" w:hAnsi="楷体_GB2312" w:cs="Times New Roman"/>
          <w:sz w:val="24"/>
          <w:szCs w:val="24"/>
        </w:rPr>
        <w:t xml:space="preserve"> 14:00-15:00  </w:t>
      </w:r>
      <w:r w:rsidRPr="004D3817">
        <w:rPr>
          <w:rFonts w:ascii="楷体_GB2312" w:eastAsia="等线" w:hAnsi="楷体_GB2312" w:cs="Times New Roman"/>
          <w:sz w:val="24"/>
          <w:szCs w:val="24"/>
        </w:rPr>
        <w:t>地点：灵隐街道</w:t>
      </w:r>
    </w:p>
    <w:p w14:paraId="7D07EEF1" w14:textId="43CE5366" w:rsidR="004D3817" w:rsidRPr="004D3817" w:rsidRDefault="004D3817" w:rsidP="004D3817">
      <w:pPr>
        <w:spacing w:line="700" w:lineRule="exact"/>
        <w:jc w:val="center"/>
        <w:rPr>
          <w:rFonts w:ascii="仿宋" w:eastAsia="仿宋" w:hAnsi="仿宋" w:cs="Times New Roman"/>
          <w:color w:val="000000"/>
          <w:kern w:val="0"/>
          <w:sz w:val="13"/>
          <w:szCs w:val="13"/>
        </w:rPr>
      </w:pPr>
      <w:r w:rsidRPr="004D3817">
        <w:rPr>
          <w:rFonts w:ascii="仿宋" w:eastAsia="仿宋" w:hAnsi="仿宋" w:cs="Times New Roman"/>
          <w:color w:val="000000"/>
          <w:kern w:val="0"/>
          <w:sz w:val="13"/>
          <w:szCs w:val="13"/>
        </w:rPr>
        <w:t xml:space="preserve"> </w:t>
      </w:r>
    </w:p>
    <w:p w14:paraId="346689F0" w14:textId="77777777" w:rsidR="004D3817" w:rsidRPr="004D3817" w:rsidRDefault="004D3817" w:rsidP="004D3817">
      <w:pPr>
        <w:numPr>
          <w:ilvl w:val="0"/>
          <w:numId w:val="5"/>
        </w:numPr>
        <w:spacing w:line="240" w:lineRule="auto"/>
        <w:rPr>
          <w:rFonts w:ascii="黑体" w:eastAsia="黑体" w:hAnsi="黑体" w:cs="Times New Roman"/>
          <w:sz w:val="28"/>
          <w:szCs w:val="28"/>
        </w:rPr>
      </w:pPr>
      <w:r w:rsidRPr="004D3817">
        <w:rPr>
          <w:rFonts w:ascii="黑体" w:eastAsia="黑体" w:hAnsi="黑体" w:cs="Times New Roman" w:hint="eastAsia"/>
          <w:sz w:val="28"/>
          <w:szCs w:val="28"/>
        </w:rPr>
        <w:t>访谈目的</w:t>
      </w:r>
    </w:p>
    <w:p w14:paraId="496ADCBB" w14:textId="19F1C08D" w:rsidR="004D3817" w:rsidRPr="004D3817" w:rsidRDefault="004D3817" w:rsidP="004D3817">
      <w:pPr>
        <w:widowControl/>
        <w:spacing w:line="240" w:lineRule="auto"/>
        <w:ind w:firstLine="420"/>
        <w:jc w:val="left"/>
        <w:rPr>
          <w:rFonts w:ascii="仿宋" w:eastAsia="仿宋" w:hAnsi="仿宋" w:cs="Times New Roman"/>
          <w:color w:val="000000"/>
          <w:kern w:val="0"/>
          <w:sz w:val="24"/>
          <w:szCs w:val="24"/>
        </w:rPr>
      </w:pPr>
      <w:r w:rsidRPr="004D3817">
        <w:rPr>
          <w:rFonts w:ascii="仿宋" w:eastAsia="仿宋" w:hAnsi="仿宋" w:cs="Times New Roman" w:hint="eastAsia"/>
          <w:color w:val="000000"/>
          <w:kern w:val="0"/>
          <w:sz w:val="24"/>
          <w:szCs w:val="24"/>
        </w:rPr>
        <w:t>了解“最多跑一次”政务改革，体会该服务模式创新给居民与企业带来的便利；了解“最多跑一次”改革的发展过程与创新举措；了解灵隐街道为响应“最多跑一次”改革的具体行动，体会理论与实践相结合的过程；体会该改革在全面深化改革部署和中国特色社会主义政治建设方面的意义，了解其是如何体现习近平新时代中国特色社会主义思想与八八战略。</w:t>
      </w:r>
    </w:p>
    <w:p w14:paraId="23A2DBCF" w14:textId="77777777" w:rsidR="004D3817" w:rsidRPr="004D3817" w:rsidRDefault="004D3817" w:rsidP="004D3817">
      <w:pPr>
        <w:numPr>
          <w:ilvl w:val="0"/>
          <w:numId w:val="5"/>
        </w:numPr>
        <w:spacing w:line="240" w:lineRule="auto"/>
        <w:rPr>
          <w:rFonts w:ascii="黑体" w:eastAsia="黑体" w:hAnsi="黑体" w:cs="Times New Roman"/>
          <w:sz w:val="28"/>
          <w:szCs w:val="28"/>
        </w:rPr>
      </w:pPr>
      <w:r w:rsidRPr="004D3817">
        <w:rPr>
          <w:rFonts w:ascii="黑体" w:eastAsia="黑体" w:hAnsi="黑体" w:cs="Times New Roman" w:hint="eastAsia"/>
          <w:sz w:val="28"/>
          <w:szCs w:val="28"/>
        </w:rPr>
        <w:t>与会人员</w:t>
      </w:r>
    </w:p>
    <w:p w14:paraId="39D760ED" w14:textId="77777777" w:rsidR="004D3817" w:rsidRPr="004D3817" w:rsidRDefault="004D3817" w:rsidP="004D3817">
      <w:pPr>
        <w:spacing w:line="600" w:lineRule="exact"/>
        <w:ind w:firstLine="420"/>
        <w:rPr>
          <w:rFonts w:ascii="仿宋" w:eastAsia="仿宋" w:hAnsi="仿宋" w:cs="Times New Roman"/>
          <w:sz w:val="24"/>
          <w:szCs w:val="24"/>
        </w:rPr>
      </w:pPr>
      <w:r w:rsidRPr="004D3817">
        <w:rPr>
          <w:rFonts w:ascii="仿宋" w:eastAsia="仿宋" w:hAnsi="仿宋" w:cs="Times New Roman" w:hint="eastAsia"/>
          <w:sz w:val="24"/>
          <w:szCs w:val="24"/>
        </w:rPr>
        <w:t>G1小组：毕予然、沈乐明、王子腾、刘伟、张溢驰、杨凌霄、陈川、石蒙、丁忠鹏、赵洋</w:t>
      </w:r>
    </w:p>
    <w:p w14:paraId="358AF1DC" w14:textId="5D118543" w:rsidR="004D3817" w:rsidRPr="004D3817" w:rsidRDefault="004D3817" w:rsidP="004D3817">
      <w:pPr>
        <w:spacing w:line="600" w:lineRule="exact"/>
        <w:ind w:firstLine="420"/>
        <w:rPr>
          <w:rFonts w:ascii="仿宋" w:eastAsia="仿宋" w:hAnsi="仿宋" w:cs="Times New Roman"/>
          <w:sz w:val="24"/>
          <w:szCs w:val="24"/>
        </w:rPr>
      </w:pPr>
      <w:r w:rsidRPr="004D3817">
        <w:rPr>
          <w:rFonts w:ascii="仿宋" w:eastAsia="仿宋" w:hAnsi="仿宋" w:cs="Times New Roman" w:hint="eastAsia"/>
          <w:sz w:val="24"/>
          <w:szCs w:val="24"/>
        </w:rPr>
        <w:t>访谈对象：主任、居民委员与前来办事的群众</w:t>
      </w:r>
    </w:p>
    <w:p w14:paraId="2E6D5E50" w14:textId="77777777" w:rsidR="004D3817" w:rsidRPr="004D3817" w:rsidRDefault="004D3817" w:rsidP="004D3817">
      <w:pPr>
        <w:numPr>
          <w:ilvl w:val="0"/>
          <w:numId w:val="5"/>
        </w:numPr>
        <w:spacing w:line="240" w:lineRule="auto"/>
        <w:rPr>
          <w:rFonts w:ascii="黑体" w:eastAsia="黑体" w:hAnsi="黑体" w:cs="Times New Roman"/>
          <w:sz w:val="28"/>
          <w:szCs w:val="28"/>
        </w:rPr>
      </w:pPr>
      <w:r w:rsidRPr="004D3817">
        <w:rPr>
          <w:rFonts w:ascii="黑体" w:eastAsia="黑体" w:hAnsi="黑体" w:cs="Times New Roman" w:hint="eastAsia"/>
          <w:sz w:val="28"/>
          <w:szCs w:val="28"/>
        </w:rPr>
        <w:t>访谈流程</w:t>
      </w:r>
    </w:p>
    <w:p w14:paraId="34C7F14A" w14:textId="77777777" w:rsidR="004D3817" w:rsidRPr="004D3817" w:rsidRDefault="004D3817" w:rsidP="004D3817">
      <w:pPr>
        <w:numPr>
          <w:ilvl w:val="0"/>
          <w:numId w:val="6"/>
        </w:numPr>
        <w:spacing w:line="240" w:lineRule="auto"/>
        <w:ind w:firstLineChars="200" w:firstLine="482"/>
        <w:rPr>
          <w:rFonts w:ascii="楷体_GB2312" w:eastAsia="等线" w:hAnsi="楷体_GB2312" w:cs="Times New Roman" w:hint="eastAsia"/>
          <w:sz w:val="24"/>
          <w:szCs w:val="24"/>
        </w:rPr>
      </w:pPr>
      <w:r w:rsidRPr="004D3817">
        <w:rPr>
          <w:rFonts w:ascii="仿宋" w:eastAsia="仿宋" w:hAnsi="仿宋" w:cs="Times New Roman" w:hint="eastAsia"/>
          <w:b/>
          <w:bCs/>
          <w:sz w:val="24"/>
          <w:szCs w:val="24"/>
        </w:rPr>
        <w:t xml:space="preserve">工作人员介绍 </w:t>
      </w:r>
      <w:r w:rsidRPr="004D3817">
        <w:rPr>
          <w:rFonts w:ascii="楷体_GB2312" w:eastAsia="等线" w:hAnsi="楷体_GB2312" w:cs="Times New Roman"/>
          <w:b/>
          <w:bCs/>
          <w:sz w:val="24"/>
          <w:szCs w:val="24"/>
        </w:rPr>
        <w:t>14:00-14:20</w:t>
      </w:r>
      <w:r w:rsidRPr="004D3817">
        <w:rPr>
          <w:rFonts w:ascii="楷体_GB2312" w:eastAsia="等线" w:hAnsi="楷体_GB2312" w:cs="Times New Roman"/>
          <w:sz w:val="24"/>
          <w:szCs w:val="24"/>
        </w:rPr>
        <w:t xml:space="preserve"> </w:t>
      </w:r>
    </w:p>
    <w:p w14:paraId="5B478C31" w14:textId="3847645B" w:rsidR="004D3817" w:rsidRPr="004D3817" w:rsidRDefault="004D3817" w:rsidP="004D3817">
      <w:pPr>
        <w:spacing w:line="240" w:lineRule="auto"/>
        <w:ind w:left="420" w:firstLine="420"/>
        <w:rPr>
          <w:rFonts w:ascii="楷体_GB2312" w:eastAsia="等线" w:hAnsi="楷体_GB2312" w:cs="Times New Roman" w:hint="eastAsia"/>
          <w:sz w:val="24"/>
          <w:szCs w:val="24"/>
        </w:rPr>
      </w:pPr>
      <w:r w:rsidRPr="004D3817">
        <w:rPr>
          <w:rFonts w:ascii="楷体_GB2312" w:eastAsia="等线" w:hAnsi="楷体_GB2312" w:cs="Times New Roman"/>
          <w:sz w:val="24"/>
          <w:szCs w:val="24"/>
        </w:rPr>
        <w:t>街道工作人员介绍灵隐街道</w:t>
      </w:r>
      <w:r>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相关举措、业务办点等；</w:t>
      </w:r>
    </w:p>
    <w:p w14:paraId="62DA14D5" w14:textId="77777777" w:rsidR="004D3817" w:rsidRPr="004D3817" w:rsidRDefault="004D3817" w:rsidP="004D3817">
      <w:pPr>
        <w:numPr>
          <w:ilvl w:val="0"/>
          <w:numId w:val="6"/>
        </w:numPr>
        <w:spacing w:line="240" w:lineRule="auto"/>
        <w:ind w:firstLineChars="200" w:firstLine="482"/>
        <w:rPr>
          <w:rFonts w:ascii="楷体_GB2312" w:eastAsia="等线" w:hAnsi="楷体_GB2312" w:cs="Times New Roman" w:hint="eastAsia"/>
          <w:sz w:val="24"/>
          <w:szCs w:val="24"/>
        </w:rPr>
      </w:pPr>
      <w:r w:rsidRPr="004D3817">
        <w:rPr>
          <w:rFonts w:ascii="仿宋" w:eastAsia="仿宋" w:hAnsi="仿宋" w:cs="Times New Roman" w:hint="eastAsia"/>
          <w:b/>
          <w:bCs/>
          <w:sz w:val="24"/>
          <w:szCs w:val="24"/>
        </w:rPr>
        <w:t xml:space="preserve">分组采访 </w:t>
      </w:r>
      <w:r w:rsidRPr="004D3817">
        <w:rPr>
          <w:rFonts w:ascii="楷体_GB2312" w:eastAsia="等线" w:hAnsi="楷体_GB2312" w:cs="Times New Roman"/>
          <w:b/>
          <w:bCs/>
          <w:sz w:val="24"/>
          <w:szCs w:val="24"/>
        </w:rPr>
        <w:t>14:20-14:55</w:t>
      </w:r>
      <w:r w:rsidRPr="004D3817">
        <w:rPr>
          <w:rFonts w:ascii="楷体_GB2312" w:eastAsia="等线" w:hAnsi="楷体_GB2312" w:cs="Times New Roman"/>
          <w:sz w:val="24"/>
          <w:szCs w:val="24"/>
        </w:rPr>
        <w:t xml:space="preserve"> </w:t>
      </w:r>
    </w:p>
    <w:p w14:paraId="2ADF0C25" w14:textId="2E16B917" w:rsidR="004D3817" w:rsidRPr="004D3817" w:rsidRDefault="004D3817" w:rsidP="004D3817">
      <w:pPr>
        <w:spacing w:line="240" w:lineRule="auto"/>
        <w:ind w:left="420" w:firstLine="420"/>
        <w:rPr>
          <w:rFonts w:ascii="楷体_GB2312" w:eastAsia="等线" w:hAnsi="楷体_GB2312" w:cs="Times New Roman" w:hint="eastAsia"/>
          <w:sz w:val="24"/>
          <w:szCs w:val="24"/>
        </w:rPr>
      </w:pPr>
      <w:r w:rsidRPr="004D3817">
        <w:rPr>
          <w:rFonts w:ascii="楷体_GB2312" w:eastAsia="等线" w:hAnsi="楷体_GB2312" w:cs="Times New Roman"/>
          <w:sz w:val="24"/>
          <w:szCs w:val="24"/>
        </w:rPr>
        <w:t>分为三个小组分别向主任、居民委员与前来办事的群众进行采访；</w:t>
      </w:r>
    </w:p>
    <w:p w14:paraId="49E1B345" w14:textId="77777777" w:rsidR="004D3817" w:rsidRPr="004D3817" w:rsidRDefault="004D3817" w:rsidP="004D3817">
      <w:pPr>
        <w:numPr>
          <w:ilvl w:val="0"/>
          <w:numId w:val="6"/>
        </w:numPr>
        <w:spacing w:line="240" w:lineRule="auto"/>
        <w:ind w:firstLineChars="200" w:firstLine="482"/>
        <w:rPr>
          <w:rFonts w:ascii="楷体_GB2312" w:eastAsia="等线" w:hAnsi="楷体_GB2312" w:cs="Times New Roman" w:hint="eastAsia"/>
          <w:sz w:val="24"/>
          <w:szCs w:val="24"/>
        </w:rPr>
      </w:pPr>
      <w:r w:rsidRPr="004D3817">
        <w:rPr>
          <w:rFonts w:ascii="仿宋" w:eastAsia="仿宋" w:hAnsi="仿宋" w:cs="Times New Roman" w:hint="eastAsia"/>
          <w:b/>
          <w:bCs/>
          <w:sz w:val="24"/>
          <w:szCs w:val="24"/>
        </w:rPr>
        <w:t xml:space="preserve">交流心得与致谢告别 </w:t>
      </w:r>
      <w:r w:rsidRPr="004D3817">
        <w:rPr>
          <w:rFonts w:ascii="楷体_GB2312" w:eastAsia="等线" w:hAnsi="楷体_GB2312" w:cs="Times New Roman"/>
          <w:b/>
          <w:bCs/>
          <w:sz w:val="24"/>
          <w:szCs w:val="24"/>
        </w:rPr>
        <w:t>14:55-15:00</w:t>
      </w:r>
    </w:p>
    <w:p w14:paraId="05F51F21" w14:textId="0A68AB26" w:rsidR="004D3817" w:rsidRPr="00C872FC" w:rsidRDefault="004D3817" w:rsidP="00C872FC">
      <w:pPr>
        <w:spacing w:line="240" w:lineRule="auto"/>
        <w:ind w:left="420" w:firstLine="420"/>
        <w:rPr>
          <w:rStyle w:val="af"/>
          <w:rFonts w:ascii="楷体_GB2312" w:eastAsia="等线" w:hAnsi="楷体_GB2312" w:cs="Times New Roman" w:hint="eastAsia"/>
          <w:color w:val="auto"/>
          <w:sz w:val="24"/>
          <w:szCs w:val="24"/>
          <w:u w:val="none"/>
        </w:rPr>
      </w:pPr>
      <w:r w:rsidRPr="004D3817">
        <w:rPr>
          <w:rFonts w:ascii="楷体_GB2312" w:eastAsia="等线" w:hAnsi="楷体_GB2312" w:cs="Times New Roman"/>
          <w:sz w:val="24"/>
          <w:szCs w:val="24"/>
        </w:rPr>
        <w:t>全体小组成员向受访人员反馈心得与表达感谢。</w:t>
      </w:r>
    </w:p>
    <w:p w14:paraId="693881C6" w14:textId="7AA99CDC" w:rsidR="004D3817" w:rsidRDefault="004D3817" w:rsidP="004D3817">
      <w:pPr>
        <w:pStyle w:val="1"/>
      </w:pPr>
      <w:r>
        <w:rPr>
          <w:rFonts w:hint="eastAsia"/>
        </w:rPr>
        <w:lastRenderedPageBreak/>
        <w:t>附录二：采访纲要</w:t>
      </w:r>
    </w:p>
    <w:p w14:paraId="500918FE" w14:textId="77777777" w:rsidR="004D3817" w:rsidRP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t>2020-2021</w:t>
      </w:r>
      <w:r w:rsidRPr="004D3817">
        <w:rPr>
          <w:rFonts w:ascii="Heiti SC Medium" w:eastAsia="等线" w:hAnsi="Heiti SC Medium" w:cs="Times New Roman"/>
          <w:b/>
          <w:bCs/>
          <w:sz w:val="28"/>
          <w:szCs w:val="28"/>
        </w:rPr>
        <w:t>浙江大学</w:t>
      </w:r>
    </w:p>
    <w:p w14:paraId="7802771E" w14:textId="77777777" w:rsid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t>熊卫平</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毛泽东思想和中国特色社会主义理论体系概论</w:t>
      </w:r>
      <w:r w:rsidRPr="004D3817">
        <w:rPr>
          <w:rFonts w:ascii="Heiti SC Medium" w:eastAsia="等线" w:hAnsi="Heiti SC Medium" w:cs="Times New Roman"/>
          <w:b/>
          <w:bCs/>
          <w:sz w:val="28"/>
          <w:szCs w:val="28"/>
        </w:rPr>
        <w:t>”</w:t>
      </w:r>
    </w:p>
    <w:p w14:paraId="08109980" w14:textId="1B2BBD1B" w:rsidR="004D3817" w:rsidRPr="004D3817" w:rsidRDefault="004D3817" w:rsidP="004D3817">
      <w:pPr>
        <w:spacing w:line="700" w:lineRule="exact"/>
        <w:jc w:val="center"/>
        <w:rPr>
          <w:rFonts w:ascii="Heiti SC Medium" w:eastAsia="等线" w:hAnsi="Heiti SC Medium" w:cs="Times New Roman" w:hint="eastAsia"/>
          <w:b/>
          <w:bCs/>
          <w:sz w:val="32"/>
          <w:szCs w:val="32"/>
        </w:rPr>
      </w:pPr>
      <w:r w:rsidRPr="004D3817">
        <w:rPr>
          <w:rFonts w:ascii="Heiti SC Medium" w:eastAsia="等线" w:hAnsi="Heiti SC Medium" w:cs="Times New Roman"/>
          <w:b/>
          <w:bCs/>
          <w:sz w:val="28"/>
          <w:szCs w:val="28"/>
        </w:rPr>
        <w:t>G1</w:t>
      </w:r>
      <w:r w:rsidRPr="004D3817">
        <w:rPr>
          <w:rFonts w:ascii="Heiti SC Medium" w:eastAsia="等线" w:hAnsi="Heiti SC Medium" w:cs="Times New Roman"/>
          <w:b/>
          <w:bCs/>
          <w:sz w:val="28"/>
          <w:szCs w:val="28"/>
        </w:rPr>
        <w:t>小组</w:t>
      </w:r>
      <w:r w:rsidRPr="004D3817">
        <w:rPr>
          <w:rFonts w:ascii="Heiti SC Medium" w:eastAsia="等线" w:hAnsi="Heiti SC Medium" w:cs="Times New Roman"/>
          <w:b/>
          <w:bCs/>
          <w:sz w:val="32"/>
          <w:szCs w:val="32"/>
        </w:rPr>
        <w:t xml:space="preserve"> </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最多跑一次</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调研采访</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采访居委问题大纲</w:t>
      </w:r>
    </w:p>
    <w:p w14:paraId="7FDD7313" w14:textId="77777777" w:rsidR="004D3817" w:rsidRP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时间：</w:t>
      </w:r>
      <w:r w:rsidRPr="004D3817">
        <w:rPr>
          <w:rFonts w:ascii="楷体_GB2312" w:eastAsia="等线" w:hAnsi="楷体_GB2312" w:cs="Times New Roman"/>
          <w:sz w:val="24"/>
          <w:szCs w:val="24"/>
        </w:rPr>
        <w:t>2020</w:t>
      </w:r>
      <w:r w:rsidRPr="004D3817">
        <w:rPr>
          <w:rFonts w:ascii="楷体_GB2312" w:eastAsia="等线" w:hAnsi="楷体_GB2312" w:cs="Times New Roman"/>
          <w:sz w:val="24"/>
          <w:szCs w:val="24"/>
        </w:rPr>
        <w:t>年</w:t>
      </w:r>
      <w:r w:rsidRPr="004D3817">
        <w:rPr>
          <w:rFonts w:ascii="楷体_GB2312" w:eastAsia="等线" w:hAnsi="楷体_GB2312" w:cs="Times New Roman"/>
          <w:sz w:val="24"/>
          <w:szCs w:val="24"/>
        </w:rPr>
        <w:t>11</w:t>
      </w:r>
      <w:r w:rsidRPr="004D3817">
        <w:rPr>
          <w:rFonts w:ascii="楷体_GB2312" w:eastAsia="等线" w:hAnsi="楷体_GB2312" w:cs="Times New Roman"/>
          <w:sz w:val="24"/>
          <w:szCs w:val="24"/>
        </w:rPr>
        <w:t>月</w:t>
      </w:r>
      <w:r w:rsidRPr="004D3817">
        <w:rPr>
          <w:rFonts w:ascii="楷体_GB2312" w:eastAsia="等线" w:hAnsi="楷体_GB2312" w:cs="Times New Roman"/>
          <w:sz w:val="24"/>
          <w:szCs w:val="24"/>
        </w:rPr>
        <w:t>13</w:t>
      </w:r>
      <w:r w:rsidRPr="004D3817">
        <w:rPr>
          <w:rFonts w:ascii="楷体_GB2312" w:eastAsia="等线" w:hAnsi="楷体_GB2312" w:cs="Times New Roman"/>
          <w:sz w:val="24"/>
          <w:szCs w:val="24"/>
        </w:rPr>
        <w:t>日</w:t>
      </w:r>
      <w:r w:rsidRPr="004D3817">
        <w:rPr>
          <w:rFonts w:ascii="楷体_GB2312" w:eastAsia="等线" w:hAnsi="楷体_GB2312" w:cs="Times New Roman"/>
          <w:sz w:val="24"/>
          <w:szCs w:val="24"/>
        </w:rPr>
        <w:t xml:space="preserve"> 14:20-14:55  </w:t>
      </w:r>
      <w:r w:rsidRPr="004D3817">
        <w:rPr>
          <w:rFonts w:ascii="楷体_GB2312" w:eastAsia="等线" w:hAnsi="楷体_GB2312" w:cs="Times New Roman"/>
          <w:sz w:val="24"/>
          <w:szCs w:val="24"/>
        </w:rPr>
        <w:t>地点：灵隐街道</w:t>
      </w:r>
    </w:p>
    <w:p w14:paraId="6D94AD37" w14:textId="77777777" w:rsidR="004D3817" w:rsidRPr="004D3817" w:rsidRDefault="004D3817" w:rsidP="004D3817">
      <w:pPr>
        <w:spacing w:line="700" w:lineRule="exact"/>
        <w:rPr>
          <w:rFonts w:ascii="楷体_GB2312" w:eastAsia="等线" w:hAnsi="楷体_GB2312" w:cs="Times New Roman" w:hint="eastAsia"/>
          <w:sz w:val="24"/>
          <w:szCs w:val="24"/>
        </w:rPr>
      </w:pPr>
      <w:r w:rsidRPr="004D3817">
        <w:rPr>
          <w:rFonts w:ascii="楷体_GB2312" w:eastAsia="等线" w:hAnsi="楷体_GB2312" w:cs="Times New Roman"/>
          <w:sz w:val="24"/>
          <w:szCs w:val="24"/>
        </w:rPr>
        <w:t xml:space="preserve"> </w:t>
      </w:r>
    </w:p>
    <w:p w14:paraId="7BC606FF"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1.</w:t>
      </w:r>
      <w:r w:rsidRPr="004D3817">
        <w:rPr>
          <w:rFonts w:ascii="楷体_GB2312" w:eastAsia="等线" w:hAnsi="楷体_GB2312" w:cs="Times New Roman"/>
          <w:sz w:val="24"/>
          <w:szCs w:val="24"/>
        </w:rPr>
        <w:t>请问</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的改革推行之后，您的工作负担是加重还是减轻了呢？</w:t>
      </w:r>
    </w:p>
    <w:p w14:paraId="770753C1"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a)</w:t>
      </w:r>
      <w:r w:rsidRPr="004D3817">
        <w:rPr>
          <w:rFonts w:ascii="楷体_GB2312" w:eastAsia="等线" w:hAnsi="楷体_GB2312" w:cs="Times New Roman"/>
          <w:sz w:val="24"/>
          <w:szCs w:val="24"/>
        </w:rPr>
        <w:t>加重的话：您觉得改革对于你们还有哪些问题存在，需要再进行哪些措施呢？</w:t>
      </w:r>
    </w:p>
    <w:p w14:paraId="6F24FB56"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b)</w:t>
      </w:r>
      <w:r w:rsidRPr="004D3817">
        <w:rPr>
          <w:rFonts w:ascii="楷体_GB2312" w:eastAsia="等线" w:hAnsi="楷体_GB2312" w:cs="Times New Roman"/>
          <w:sz w:val="24"/>
          <w:szCs w:val="24"/>
        </w:rPr>
        <w:t>减轻的话：您对过去那些繁琐的程序有什么看法，为何过去的程序对于工作人员和老百姓都不是十分友好，但还是存在了较长时间？</w:t>
      </w:r>
    </w:p>
    <w:p w14:paraId="78CB058E"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2.</w:t>
      </w:r>
      <w:r w:rsidRPr="004D3817">
        <w:rPr>
          <w:rFonts w:ascii="楷体_GB2312" w:eastAsia="等线" w:hAnsi="楷体_GB2312" w:cs="Times New Roman"/>
          <w:sz w:val="24"/>
          <w:szCs w:val="24"/>
        </w:rPr>
        <w:t>请问</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的改革是否使你们的一些专业化的服务和技能要求有些下降？忽视某些环节存在的潜在问题？</w:t>
      </w:r>
    </w:p>
    <w:p w14:paraId="1FA10768"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3.</w:t>
      </w:r>
      <w:r w:rsidRPr="004D3817">
        <w:rPr>
          <w:rFonts w:ascii="楷体_GB2312" w:eastAsia="等线" w:hAnsi="楷体_GB2312" w:cs="Times New Roman"/>
          <w:sz w:val="24"/>
          <w:szCs w:val="24"/>
        </w:rPr>
        <w:t>请问改革推行后，百姓对你们社区的服务办事的态度有什么变化？会很经常来咨询，还是尽量能不麻烦你们就不麻烦你们？</w:t>
      </w:r>
    </w:p>
    <w:p w14:paraId="7FA5ED21"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4.</w:t>
      </w:r>
      <w:r w:rsidRPr="004D3817">
        <w:rPr>
          <w:rFonts w:ascii="楷体_GB2312" w:eastAsia="等线" w:hAnsi="楷体_GB2312" w:cs="Times New Roman"/>
          <w:sz w:val="24"/>
          <w:szCs w:val="24"/>
        </w:rPr>
        <w:t>请问该项改革，除了面向百姓，你们还有哪些措施去满足像商户、公司这些群体的一些办事需求？</w:t>
      </w:r>
    </w:p>
    <w:p w14:paraId="1B870EB7"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5.</w:t>
      </w:r>
      <w:r w:rsidRPr="004D3817">
        <w:rPr>
          <w:rFonts w:ascii="楷体_GB2312" w:eastAsia="等线" w:hAnsi="楷体_GB2312" w:cs="Times New Roman"/>
          <w:sz w:val="24"/>
          <w:szCs w:val="24"/>
        </w:rPr>
        <w:t>委员您好，目前的</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改革已经覆盖了居民生活中的事务的很多方面，那目前还有哪些方面仍然比较繁琐，是您认为需要整改或提升的？</w:t>
      </w:r>
    </w:p>
    <w:p w14:paraId="274C428C"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lastRenderedPageBreak/>
        <w:t>6.</w:t>
      </w:r>
      <w:r w:rsidRPr="004D3817">
        <w:rPr>
          <w:rFonts w:ascii="楷体_GB2312" w:eastAsia="等线" w:hAnsi="楷体_GB2312" w:cs="Times New Roman"/>
          <w:sz w:val="24"/>
          <w:szCs w:val="24"/>
        </w:rPr>
        <w:t>目前</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改革深化，那么与您心目中最理想的办事情况来看，请问目前您最期待的改进方向是哪些（比如进一步减少审批环节、推行网上预约功能等）？</w:t>
      </w:r>
    </w:p>
    <w:p w14:paraId="33A1B3F3"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7.</w:t>
      </w:r>
      <w:r w:rsidRPr="004D3817">
        <w:rPr>
          <w:rFonts w:ascii="楷体_GB2312" w:eastAsia="等线" w:hAnsi="楷体_GB2312" w:cs="Times New Roman"/>
          <w:sz w:val="24"/>
          <w:szCs w:val="24"/>
        </w:rPr>
        <w:t>以我们目前的了解，</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改革的典型代表就是</w:t>
      </w:r>
      <w:r w:rsidRPr="004D3817">
        <w:rPr>
          <w:rFonts w:ascii="楷体_GB2312" w:eastAsia="等线" w:hAnsi="楷体_GB2312" w:cs="Times New Roman"/>
          <w:sz w:val="24"/>
          <w:szCs w:val="24"/>
        </w:rPr>
        <w:t>24</w:t>
      </w:r>
      <w:r w:rsidRPr="004D3817">
        <w:rPr>
          <w:rFonts w:ascii="楷体_GB2312" w:eastAsia="等线" w:hAnsi="楷体_GB2312" w:cs="Times New Roman"/>
          <w:sz w:val="24"/>
          <w:szCs w:val="24"/>
        </w:rPr>
        <w:t>小时自助一体机，请问机器是否对不同群体的人都比较容易使用，或者是否居民委员会会指派服务人员在旁边指导使用？具体工作是怎么开展的？</w:t>
      </w:r>
    </w:p>
    <w:p w14:paraId="5D8148DE"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8.</w:t>
      </w:r>
      <w:r w:rsidRPr="004D3817">
        <w:rPr>
          <w:rFonts w:ascii="楷体_GB2312" w:eastAsia="等线" w:hAnsi="楷体_GB2312" w:cs="Times New Roman"/>
          <w:sz w:val="24"/>
          <w:szCs w:val="24"/>
        </w:rPr>
        <w:t>您觉得在</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实行后政府即将推广网上办理业务的</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零跑腿</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政策愿望，在未来实现的可能性如何？</w:t>
      </w:r>
    </w:p>
    <w:p w14:paraId="47DBEFB5" w14:textId="25E1DC24" w:rsidR="004D3817" w:rsidRDefault="004D3817" w:rsidP="001F4E12">
      <w:pPr>
        <w:pStyle w:val="a3"/>
        <w:ind w:left="420" w:firstLineChars="0" w:firstLine="0"/>
        <w:rPr>
          <w:rStyle w:val="af"/>
          <w:rFonts w:ascii="等线" w:eastAsia="等线" w:hAnsi="等线"/>
        </w:rPr>
      </w:pPr>
    </w:p>
    <w:p w14:paraId="64C705D3" w14:textId="42376B0F" w:rsidR="004D3817" w:rsidRDefault="004D3817" w:rsidP="001F4E12">
      <w:pPr>
        <w:pStyle w:val="a3"/>
        <w:ind w:left="420" w:firstLineChars="0" w:firstLine="0"/>
        <w:rPr>
          <w:rStyle w:val="af"/>
          <w:rFonts w:ascii="等线" w:eastAsia="等线" w:hAnsi="等线"/>
        </w:rPr>
      </w:pPr>
    </w:p>
    <w:p w14:paraId="6312FE81" w14:textId="6ABA95D1" w:rsidR="004D3817" w:rsidRDefault="004D3817" w:rsidP="001F4E12">
      <w:pPr>
        <w:pStyle w:val="a3"/>
        <w:ind w:left="420" w:firstLineChars="0" w:firstLine="0"/>
        <w:rPr>
          <w:rStyle w:val="af"/>
          <w:rFonts w:ascii="等线" w:eastAsia="等线" w:hAnsi="等线"/>
        </w:rPr>
      </w:pPr>
    </w:p>
    <w:p w14:paraId="131275E7" w14:textId="4641E5E0" w:rsidR="004D3817" w:rsidRDefault="004D3817" w:rsidP="001F4E12">
      <w:pPr>
        <w:pStyle w:val="a3"/>
        <w:ind w:left="420" w:firstLineChars="0" w:firstLine="0"/>
        <w:rPr>
          <w:rStyle w:val="af"/>
          <w:rFonts w:ascii="等线" w:eastAsia="等线" w:hAnsi="等线"/>
        </w:rPr>
      </w:pPr>
    </w:p>
    <w:p w14:paraId="691C9CBD" w14:textId="09B5DAC0" w:rsidR="004D3817" w:rsidRDefault="004D3817" w:rsidP="001F4E12">
      <w:pPr>
        <w:pStyle w:val="a3"/>
        <w:ind w:left="420" w:firstLineChars="0" w:firstLine="0"/>
        <w:rPr>
          <w:rStyle w:val="af"/>
          <w:rFonts w:ascii="等线" w:eastAsia="等线" w:hAnsi="等线"/>
        </w:rPr>
      </w:pPr>
    </w:p>
    <w:p w14:paraId="2095B44B" w14:textId="2A327218" w:rsidR="004D3817" w:rsidRDefault="004D3817" w:rsidP="001F4E12">
      <w:pPr>
        <w:pStyle w:val="a3"/>
        <w:ind w:left="420" w:firstLineChars="0" w:firstLine="0"/>
        <w:rPr>
          <w:rStyle w:val="af"/>
          <w:rFonts w:ascii="等线" w:eastAsia="等线" w:hAnsi="等线"/>
        </w:rPr>
      </w:pPr>
    </w:p>
    <w:p w14:paraId="6C4FDC2E" w14:textId="4EBECC44" w:rsidR="004D3817" w:rsidRDefault="004D3817" w:rsidP="001F4E12">
      <w:pPr>
        <w:pStyle w:val="a3"/>
        <w:ind w:left="420" w:firstLineChars="0" w:firstLine="0"/>
        <w:rPr>
          <w:rStyle w:val="af"/>
          <w:rFonts w:ascii="等线" w:eastAsia="等线" w:hAnsi="等线"/>
        </w:rPr>
      </w:pPr>
    </w:p>
    <w:p w14:paraId="08AF3AC7" w14:textId="456E9140" w:rsidR="004D3817" w:rsidRDefault="004D3817" w:rsidP="001F4E12">
      <w:pPr>
        <w:pStyle w:val="a3"/>
        <w:ind w:left="420" w:firstLineChars="0" w:firstLine="0"/>
        <w:rPr>
          <w:rStyle w:val="af"/>
          <w:rFonts w:ascii="等线" w:eastAsia="等线" w:hAnsi="等线"/>
        </w:rPr>
      </w:pPr>
    </w:p>
    <w:p w14:paraId="3DC71D7D" w14:textId="1AC32B11" w:rsidR="004D3817" w:rsidRDefault="004D3817" w:rsidP="001F4E12">
      <w:pPr>
        <w:pStyle w:val="a3"/>
        <w:ind w:left="420" w:firstLineChars="0" w:firstLine="0"/>
        <w:rPr>
          <w:rStyle w:val="af"/>
          <w:rFonts w:ascii="等线" w:eastAsia="等线" w:hAnsi="等线"/>
        </w:rPr>
      </w:pPr>
    </w:p>
    <w:p w14:paraId="4C57D8CF" w14:textId="6125486D" w:rsidR="004D3817" w:rsidRDefault="004D3817" w:rsidP="001F4E12">
      <w:pPr>
        <w:pStyle w:val="a3"/>
        <w:ind w:left="420" w:firstLineChars="0" w:firstLine="0"/>
        <w:rPr>
          <w:rStyle w:val="af"/>
          <w:rFonts w:ascii="等线" w:eastAsia="等线" w:hAnsi="等线"/>
        </w:rPr>
      </w:pPr>
    </w:p>
    <w:p w14:paraId="6E586585" w14:textId="503B9D0C" w:rsidR="004D3817" w:rsidRDefault="004D3817" w:rsidP="001F4E12">
      <w:pPr>
        <w:pStyle w:val="a3"/>
        <w:ind w:left="420" w:firstLineChars="0" w:firstLine="0"/>
        <w:rPr>
          <w:rStyle w:val="af"/>
          <w:rFonts w:ascii="等线" w:eastAsia="等线" w:hAnsi="等线"/>
        </w:rPr>
      </w:pPr>
    </w:p>
    <w:p w14:paraId="1A04A769" w14:textId="3F9716A6" w:rsidR="004D3817" w:rsidRDefault="004D3817" w:rsidP="001F4E12">
      <w:pPr>
        <w:pStyle w:val="a3"/>
        <w:ind w:left="420" w:firstLineChars="0" w:firstLine="0"/>
        <w:rPr>
          <w:rStyle w:val="af"/>
          <w:rFonts w:ascii="等线" w:eastAsia="等线" w:hAnsi="等线"/>
        </w:rPr>
      </w:pPr>
    </w:p>
    <w:p w14:paraId="224CBE4A" w14:textId="752CEA81" w:rsidR="004D3817" w:rsidRDefault="004D3817" w:rsidP="001F4E12">
      <w:pPr>
        <w:pStyle w:val="a3"/>
        <w:ind w:left="420" w:firstLineChars="0" w:firstLine="0"/>
        <w:rPr>
          <w:rStyle w:val="af"/>
          <w:rFonts w:ascii="等线" w:eastAsia="等线" w:hAnsi="等线"/>
        </w:rPr>
      </w:pPr>
    </w:p>
    <w:p w14:paraId="572D5DF5" w14:textId="027A6D07" w:rsidR="004D3817" w:rsidRDefault="004D3817" w:rsidP="001F4E12">
      <w:pPr>
        <w:pStyle w:val="a3"/>
        <w:ind w:left="420" w:firstLineChars="0" w:firstLine="0"/>
        <w:rPr>
          <w:rStyle w:val="af"/>
          <w:rFonts w:ascii="等线" w:eastAsia="等线" w:hAnsi="等线"/>
        </w:rPr>
      </w:pPr>
    </w:p>
    <w:p w14:paraId="2DB56409" w14:textId="22CB737B" w:rsidR="004D3817" w:rsidRDefault="004D3817" w:rsidP="001F4E12">
      <w:pPr>
        <w:pStyle w:val="a3"/>
        <w:ind w:left="420" w:firstLineChars="0" w:firstLine="0"/>
        <w:rPr>
          <w:rStyle w:val="af"/>
          <w:rFonts w:ascii="等线" w:eastAsia="等线" w:hAnsi="等线"/>
        </w:rPr>
      </w:pPr>
    </w:p>
    <w:p w14:paraId="721A07BA" w14:textId="6BA766CD" w:rsidR="004D3817" w:rsidRDefault="004D3817" w:rsidP="001F4E12">
      <w:pPr>
        <w:pStyle w:val="a3"/>
        <w:ind w:left="420" w:firstLineChars="0" w:firstLine="0"/>
        <w:rPr>
          <w:rStyle w:val="af"/>
          <w:rFonts w:ascii="等线" w:eastAsia="等线" w:hAnsi="等线"/>
        </w:rPr>
      </w:pPr>
    </w:p>
    <w:p w14:paraId="101FA69C" w14:textId="294763F3" w:rsidR="004D3817" w:rsidRDefault="004D3817" w:rsidP="001F4E12">
      <w:pPr>
        <w:pStyle w:val="a3"/>
        <w:ind w:left="420" w:firstLineChars="0" w:firstLine="0"/>
        <w:rPr>
          <w:rStyle w:val="af"/>
          <w:rFonts w:ascii="等线" w:eastAsia="等线" w:hAnsi="等线"/>
        </w:rPr>
      </w:pPr>
    </w:p>
    <w:p w14:paraId="32D21A60" w14:textId="414A9816" w:rsidR="004D3817" w:rsidRDefault="004D3817" w:rsidP="001F4E12">
      <w:pPr>
        <w:pStyle w:val="a3"/>
        <w:ind w:left="420" w:firstLineChars="0" w:firstLine="0"/>
        <w:rPr>
          <w:rStyle w:val="af"/>
          <w:rFonts w:ascii="等线" w:eastAsia="等线" w:hAnsi="等线"/>
        </w:rPr>
      </w:pPr>
    </w:p>
    <w:p w14:paraId="65B95B35" w14:textId="12ECEA95" w:rsidR="004D3817" w:rsidRDefault="004D3817" w:rsidP="001F4E12">
      <w:pPr>
        <w:pStyle w:val="a3"/>
        <w:ind w:left="420" w:firstLineChars="0" w:firstLine="0"/>
        <w:rPr>
          <w:rStyle w:val="af"/>
          <w:rFonts w:ascii="等线" w:eastAsia="等线" w:hAnsi="等线"/>
        </w:rPr>
      </w:pPr>
    </w:p>
    <w:p w14:paraId="25F5E91E" w14:textId="77777777" w:rsidR="004D3817" w:rsidRP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t>2020-2021</w:t>
      </w:r>
      <w:r w:rsidRPr="004D3817">
        <w:rPr>
          <w:rFonts w:ascii="Heiti SC Medium" w:eastAsia="等线" w:hAnsi="Heiti SC Medium" w:cs="Times New Roman"/>
          <w:b/>
          <w:bCs/>
          <w:sz w:val="28"/>
          <w:szCs w:val="28"/>
        </w:rPr>
        <w:t>浙江大学</w:t>
      </w:r>
    </w:p>
    <w:p w14:paraId="4BF27D55" w14:textId="77777777" w:rsidR="004D3817" w:rsidRDefault="004D3817" w:rsidP="004D3817">
      <w:pPr>
        <w:spacing w:line="700" w:lineRule="exact"/>
        <w:jc w:val="center"/>
        <w:rPr>
          <w:rFonts w:ascii="Heiti SC Medium" w:eastAsia="等线" w:hAnsi="Heiti SC Medium" w:cs="Times New Roman" w:hint="eastAsia"/>
          <w:b/>
          <w:bCs/>
          <w:sz w:val="32"/>
          <w:szCs w:val="32"/>
        </w:rPr>
      </w:pPr>
      <w:r w:rsidRPr="004D3817">
        <w:rPr>
          <w:rFonts w:ascii="Heiti SC Medium" w:eastAsia="等线" w:hAnsi="Heiti SC Medium" w:cs="Times New Roman"/>
          <w:b/>
          <w:bCs/>
          <w:sz w:val="28"/>
          <w:szCs w:val="28"/>
        </w:rPr>
        <w:t>熊卫平</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毛泽东思想和中国特色社会主义理论体系概论</w:t>
      </w:r>
      <w:r w:rsidRPr="004D3817">
        <w:rPr>
          <w:rFonts w:ascii="Heiti SC Medium" w:eastAsia="等线" w:hAnsi="Heiti SC Medium" w:cs="Times New Roman"/>
          <w:b/>
          <w:bCs/>
          <w:sz w:val="28"/>
          <w:szCs w:val="28"/>
        </w:rPr>
        <w:t>”G1</w:t>
      </w:r>
      <w:r w:rsidRPr="004D3817">
        <w:rPr>
          <w:rFonts w:ascii="Heiti SC Medium" w:eastAsia="等线" w:hAnsi="Heiti SC Medium" w:cs="Times New Roman"/>
          <w:b/>
          <w:bCs/>
          <w:sz w:val="28"/>
          <w:szCs w:val="28"/>
        </w:rPr>
        <w:t>小组</w:t>
      </w:r>
      <w:r w:rsidRPr="004D3817">
        <w:rPr>
          <w:rFonts w:ascii="Heiti SC Medium" w:eastAsia="等线" w:hAnsi="Heiti SC Medium" w:cs="Times New Roman"/>
          <w:b/>
          <w:bCs/>
          <w:sz w:val="32"/>
          <w:szCs w:val="32"/>
        </w:rPr>
        <w:t xml:space="preserve"> </w:t>
      </w:r>
    </w:p>
    <w:p w14:paraId="65FCEE3A" w14:textId="727D4CA6" w:rsidR="004D3817" w:rsidRPr="004D3817" w:rsidRDefault="004D3817" w:rsidP="004D3817">
      <w:pPr>
        <w:spacing w:line="700" w:lineRule="exact"/>
        <w:jc w:val="center"/>
        <w:rPr>
          <w:rFonts w:ascii="Heiti SC Medium" w:eastAsia="等线" w:hAnsi="Heiti SC Medium" w:cs="Times New Roman" w:hint="eastAsia"/>
          <w:b/>
          <w:bCs/>
          <w:sz w:val="32"/>
          <w:szCs w:val="32"/>
        </w:rPr>
      </w:pP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最多跑一次</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调研采访</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采访主任问题大纲</w:t>
      </w:r>
    </w:p>
    <w:p w14:paraId="334C081B" w14:textId="77777777" w:rsidR="004D3817" w:rsidRP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时间：</w:t>
      </w:r>
      <w:r w:rsidRPr="004D3817">
        <w:rPr>
          <w:rFonts w:ascii="楷体_GB2312" w:eastAsia="等线" w:hAnsi="楷体_GB2312" w:cs="Times New Roman"/>
          <w:sz w:val="24"/>
          <w:szCs w:val="24"/>
        </w:rPr>
        <w:t>2020</w:t>
      </w:r>
      <w:r w:rsidRPr="004D3817">
        <w:rPr>
          <w:rFonts w:ascii="楷体_GB2312" w:eastAsia="等线" w:hAnsi="楷体_GB2312" w:cs="Times New Roman"/>
          <w:sz w:val="24"/>
          <w:szCs w:val="24"/>
        </w:rPr>
        <w:t>年</w:t>
      </w:r>
      <w:r w:rsidRPr="004D3817">
        <w:rPr>
          <w:rFonts w:ascii="楷体_GB2312" w:eastAsia="等线" w:hAnsi="楷体_GB2312" w:cs="Times New Roman"/>
          <w:sz w:val="24"/>
          <w:szCs w:val="24"/>
        </w:rPr>
        <w:t>11</w:t>
      </w:r>
      <w:r w:rsidRPr="004D3817">
        <w:rPr>
          <w:rFonts w:ascii="楷体_GB2312" w:eastAsia="等线" w:hAnsi="楷体_GB2312" w:cs="Times New Roman"/>
          <w:sz w:val="24"/>
          <w:szCs w:val="24"/>
        </w:rPr>
        <w:t>月</w:t>
      </w:r>
      <w:r w:rsidRPr="004D3817">
        <w:rPr>
          <w:rFonts w:ascii="楷体_GB2312" w:eastAsia="等线" w:hAnsi="楷体_GB2312" w:cs="Times New Roman"/>
          <w:sz w:val="24"/>
          <w:szCs w:val="24"/>
        </w:rPr>
        <w:t>13</w:t>
      </w:r>
      <w:r w:rsidRPr="004D3817">
        <w:rPr>
          <w:rFonts w:ascii="楷体_GB2312" w:eastAsia="等线" w:hAnsi="楷体_GB2312" w:cs="Times New Roman"/>
          <w:sz w:val="24"/>
          <w:szCs w:val="24"/>
        </w:rPr>
        <w:t>日</w:t>
      </w:r>
      <w:r w:rsidRPr="004D3817">
        <w:rPr>
          <w:rFonts w:ascii="楷体_GB2312" w:eastAsia="等线" w:hAnsi="楷体_GB2312" w:cs="Times New Roman"/>
          <w:sz w:val="24"/>
          <w:szCs w:val="24"/>
        </w:rPr>
        <w:t xml:space="preserve"> 14:20-14:55  </w:t>
      </w:r>
      <w:r w:rsidRPr="004D3817">
        <w:rPr>
          <w:rFonts w:ascii="楷体_GB2312" w:eastAsia="等线" w:hAnsi="楷体_GB2312" w:cs="Times New Roman"/>
          <w:sz w:val="24"/>
          <w:szCs w:val="24"/>
        </w:rPr>
        <w:t>地点：灵隐街道</w:t>
      </w:r>
    </w:p>
    <w:p w14:paraId="06DFAFE8" w14:textId="77777777" w:rsidR="004D3817" w:rsidRP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 xml:space="preserve"> </w:t>
      </w:r>
    </w:p>
    <w:p w14:paraId="4E6BFE51"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1.</w:t>
      </w:r>
      <w:r w:rsidRPr="004D3817">
        <w:rPr>
          <w:rFonts w:ascii="楷体_GB2312" w:eastAsia="等线" w:hAnsi="楷体_GB2312" w:cs="Times New Roman"/>
          <w:sz w:val="24"/>
          <w:szCs w:val="24"/>
        </w:rPr>
        <w:t>主任您好，请问在</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改革之前，贵社区的办事流程主要是怎么样的？在改革之后又是怎么样的呢？前后的主要变化在哪里？</w:t>
      </w:r>
    </w:p>
    <w:p w14:paraId="20085B9E"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2.</w:t>
      </w:r>
      <w:r w:rsidRPr="004D3817">
        <w:rPr>
          <w:rFonts w:ascii="楷体_GB2312" w:eastAsia="等线" w:hAnsi="楷体_GB2312" w:cs="Times New Roman"/>
          <w:sz w:val="24"/>
          <w:szCs w:val="24"/>
        </w:rPr>
        <w:t>对于这场改革，请问贵社区也是否有自己独特的改革方案或者政务服务模式呢？</w:t>
      </w:r>
    </w:p>
    <w:p w14:paraId="7BAF8F57"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3.</w:t>
      </w:r>
      <w:r w:rsidRPr="004D3817">
        <w:rPr>
          <w:rFonts w:ascii="楷体_GB2312" w:eastAsia="等线" w:hAnsi="楷体_GB2312" w:cs="Times New Roman"/>
          <w:sz w:val="24"/>
          <w:szCs w:val="24"/>
        </w:rPr>
        <w:t>针对全省各地大力推行</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改革的大环境下，您如何看待改革是拼速度还是重质量的问题？</w:t>
      </w:r>
    </w:p>
    <w:p w14:paraId="191AFFBC"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4.</w:t>
      </w:r>
      <w:r w:rsidRPr="004D3817">
        <w:rPr>
          <w:rFonts w:ascii="楷体_GB2312" w:eastAsia="等线" w:hAnsi="楷体_GB2312" w:cs="Times New Roman"/>
          <w:sz w:val="24"/>
          <w:szCs w:val="24"/>
        </w:rPr>
        <w:t>您认为小区与</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改革结合最好的地方在哪里？</w:t>
      </w:r>
    </w:p>
    <w:p w14:paraId="3BD17DFA"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5.</w:t>
      </w:r>
      <w:r w:rsidRPr="004D3817">
        <w:rPr>
          <w:rFonts w:ascii="楷体_GB2312" w:eastAsia="等线" w:hAnsi="楷体_GB2312" w:cs="Times New Roman"/>
          <w:sz w:val="24"/>
          <w:szCs w:val="24"/>
        </w:rPr>
        <w:t>针对小区腿脚不便的老年人，您是如何解决他们的政务需求的呢？</w:t>
      </w:r>
    </w:p>
    <w:p w14:paraId="6EDABFE0"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6.</w:t>
      </w:r>
      <w:r w:rsidRPr="004D3817">
        <w:rPr>
          <w:rFonts w:ascii="楷体_GB2312" w:eastAsia="等线" w:hAnsi="楷体_GB2312" w:cs="Times New Roman"/>
          <w:sz w:val="24"/>
          <w:szCs w:val="24"/>
        </w:rPr>
        <w:t>根据我们的调查，为实现</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，如今包括</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个人住房公积金贷款</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社会保险关系转移</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等事项已经实现了网上申报、全程在线的工作流程，请问这样是否会对不善于使用互联网的老年人造成影响呢，如何照顾到这部分居民？</w:t>
      </w:r>
    </w:p>
    <w:p w14:paraId="58FFEF55"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7.</w:t>
      </w:r>
      <w:r w:rsidRPr="004D3817">
        <w:rPr>
          <w:rFonts w:ascii="楷体_GB2312" w:eastAsia="等线" w:hAnsi="楷体_GB2312" w:cs="Times New Roman"/>
          <w:sz w:val="24"/>
          <w:szCs w:val="24"/>
        </w:rPr>
        <w:t>小区里面的上班族和学生群体平日白天不在小区，只有晚上和周末有空，面对他们的政务服务需求，您又是如何处理的呢？</w:t>
      </w:r>
    </w:p>
    <w:p w14:paraId="6D8D6C90"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8.</w:t>
      </w:r>
      <w:r w:rsidRPr="004D3817">
        <w:rPr>
          <w:rFonts w:ascii="楷体_GB2312" w:eastAsia="等线" w:hAnsi="楷体_GB2312" w:cs="Times New Roman"/>
          <w:sz w:val="24"/>
          <w:szCs w:val="24"/>
        </w:rPr>
        <w:t>贵小区是否有线上服务的平台呢？</w:t>
      </w:r>
    </w:p>
    <w:p w14:paraId="658AC499"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lastRenderedPageBreak/>
        <w:t>9.</w:t>
      </w:r>
      <w:r w:rsidRPr="004D3817">
        <w:rPr>
          <w:rFonts w:ascii="楷体_GB2312" w:eastAsia="等线" w:hAnsi="楷体_GB2312" w:cs="Times New Roman"/>
          <w:sz w:val="24"/>
          <w:szCs w:val="24"/>
        </w:rPr>
        <w:t>在实行</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之后，居民群众对于办事中心的满意度是否有发生变化呢？是否提高了居民来街道办事处办事的积极性？</w:t>
      </w:r>
    </w:p>
    <w:p w14:paraId="17A51E31"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10.</w:t>
      </w:r>
      <w:r w:rsidRPr="004D3817">
        <w:rPr>
          <w:rFonts w:ascii="楷体_GB2312" w:eastAsia="等线" w:hAnsi="楷体_GB2312" w:cs="Times New Roman"/>
          <w:sz w:val="24"/>
          <w:szCs w:val="24"/>
        </w:rPr>
        <w:t>在实行</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之后，目前办事处的人员组织架构是否有发生相应的变化呢？是否有设立专门的代办、代跑办公人员呢？</w:t>
      </w:r>
    </w:p>
    <w:p w14:paraId="3483F3E6"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11.</w:t>
      </w:r>
      <w:r w:rsidRPr="004D3817">
        <w:rPr>
          <w:rFonts w:ascii="楷体_GB2312" w:eastAsia="等线" w:hAnsi="楷体_GB2312" w:cs="Times New Roman"/>
          <w:sz w:val="24"/>
          <w:szCs w:val="24"/>
        </w:rPr>
        <w:t>目前对于未能实现居民</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的情形，主要是出于什么原因？街道办正在如何改善这一局面？</w:t>
      </w:r>
    </w:p>
    <w:p w14:paraId="45309DF0" w14:textId="77777777" w:rsidR="004D3817" w:rsidRPr="004D3817" w:rsidRDefault="004D3817" w:rsidP="004D3817">
      <w:pPr>
        <w:spacing w:line="240" w:lineRule="auto"/>
        <w:ind w:left="420" w:firstLine="420"/>
        <w:rPr>
          <w:rFonts w:ascii="楷体_GB2312" w:eastAsia="等线" w:hAnsi="楷体_GB2312" w:cs="Times New Roman" w:hint="eastAsia"/>
          <w:sz w:val="24"/>
          <w:szCs w:val="24"/>
        </w:rPr>
      </w:pPr>
      <w:r w:rsidRPr="004D3817">
        <w:rPr>
          <w:rFonts w:ascii="楷体_GB2312" w:eastAsia="等线" w:hAnsi="楷体_GB2312" w:cs="Times New Roman"/>
          <w:sz w:val="24"/>
          <w:szCs w:val="24"/>
        </w:rPr>
        <w:t>12.</w:t>
      </w:r>
      <w:r w:rsidRPr="004D3817">
        <w:rPr>
          <w:rFonts w:ascii="楷体_GB2312" w:eastAsia="等线" w:hAnsi="楷体_GB2312" w:cs="Times New Roman"/>
          <w:sz w:val="24"/>
          <w:szCs w:val="24"/>
        </w:rPr>
        <w:t>对目前街道已经落实的</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项目，有哪些可以惠及到我们大学生，并可以亲自参与的呢？</w:t>
      </w:r>
    </w:p>
    <w:p w14:paraId="25EFFFF1" w14:textId="30BEF7A0" w:rsidR="004D3817" w:rsidRDefault="004D3817" w:rsidP="001F4E12">
      <w:pPr>
        <w:pStyle w:val="a3"/>
        <w:ind w:left="420" w:firstLineChars="0" w:firstLine="0"/>
        <w:rPr>
          <w:rStyle w:val="af"/>
          <w:rFonts w:ascii="等线" w:eastAsia="等线" w:hAnsi="等线"/>
        </w:rPr>
      </w:pPr>
    </w:p>
    <w:p w14:paraId="292E957C" w14:textId="7B298026" w:rsidR="004D3817" w:rsidRDefault="004D3817" w:rsidP="001F4E12">
      <w:pPr>
        <w:pStyle w:val="a3"/>
        <w:ind w:left="420" w:firstLineChars="0" w:firstLine="0"/>
        <w:rPr>
          <w:rStyle w:val="af"/>
          <w:rFonts w:ascii="等线" w:eastAsia="等线" w:hAnsi="等线"/>
        </w:rPr>
      </w:pPr>
    </w:p>
    <w:p w14:paraId="0226244D" w14:textId="0C4B4012" w:rsidR="004D3817" w:rsidRDefault="004D3817" w:rsidP="001F4E12">
      <w:pPr>
        <w:pStyle w:val="a3"/>
        <w:ind w:left="420" w:firstLineChars="0" w:firstLine="0"/>
        <w:rPr>
          <w:rStyle w:val="af"/>
          <w:rFonts w:ascii="等线" w:eastAsia="等线" w:hAnsi="等线"/>
        </w:rPr>
      </w:pPr>
    </w:p>
    <w:p w14:paraId="3DE59875" w14:textId="2C168787" w:rsidR="004D3817" w:rsidRDefault="004D3817" w:rsidP="001F4E12">
      <w:pPr>
        <w:pStyle w:val="a3"/>
        <w:ind w:left="420" w:firstLineChars="0" w:firstLine="0"/>
        <w:rPr>
          <w:rStyle w:val="af"/>
          <w:rFonts w:ascii="等线" w:eastAsia="等线" w:hAnsi="等线"/>
        </w:rPr>
      </w:pPr>
    </w:p>
    <w:p w14:paraId="775A1816" w14:textId="565B0039" w:rsidR="004D3817" w:rsidRDefault="004D3817" w:rsidP="001F4E12">
      <w:pPr>
        <w:pStyle w:val="a3"/>
        <w:ind w:left="420" w:firstLineChars="0" w:firstLine="0"/>
        <w:rPr>
          <w:rStyle w:val="af"/>
          <w:rFonts w:ascii="等线" w:eastAsia="等线" w:hAnsi="等线"/>
        </w:rPr>
      </w:pPr>
    </w:p>
    <w:p w14:paraId="7C246AD6" w14:textId="1C2395AC" w:rsidR="004D3817" w:rsidRDefault="004D3817" w:rsidP="001F4E12">
      <w:pPr>
        <w:pStyle w:val="a3"/>
        <w:ind w:left="420" w:firstLineChars="0" w:firstLine="0"/>
        <w:rPr>
          <w:rStyle w:val="af"/>
          <w:rFonts w:ascii="等线" w:eastAsia="等线" w:hAnsi="等线"/>
        </w:rPr>
      </w:pPr>
    </w:p>
    <w:p w14:paraId="1C3199C4" w14:textId="35E4A31C" w:rsidR="004D3817" w:rsidRDefault="004D3817" w:rsidP="001F4E12">
      <w:pPr>
        <w:pStyle w:val="a3"/>
        <w:ind w:left="420" w:firstLineChars="0" w:firstLine="0"/>
        <w:rPr>
          <w:rStyle w:val="af"/>
          <w:rFonts w:ascii="等线" w:eastAsia="等线" w:hAnsi="等线"/>
        </w:rPr>
      </w:pPr>
    </w:p>
    <w:p w14:paraId="1F5237C6" w14:textId="30326F29" w:rsidR="004D3817" w:rsidRDefault="004D3817" w:rsidP="001F4E12">
      <w:pPr>
        <w:pStyle w:val="a3"/>
        <w:ind w:left="420" w:firstLineChars="0" w:firstLine="0"/>
        <w:rPr>
          <w:rStyle w:val="af"/>
          <w:rFonts w:ascii="等线" w:eastAsia="等线" w:hAnsi="等线"/>
        </w:rPr>
      </w:pPr>
    </w:p>
    <w:p w14:paraId="19DF55A2" w14:textId="27E4E43F" w:rsidR="004D3817" w:rsidRDefault="004D3817" w:rsidP="001F4E12">
      <w:pPr>
        <w:pStyle w:val="a3"/>
        <w:ind w:left="420" w:firstLineChars="0" w:firstLine="0"/>
        <w:rPr>
          <w:rStyle w:val="af"/>
          <w:rFonts w:ascii="等线" w:eastAsia="等线" w:hAnsi="等线"/>
        </w:rPr>
      </w:pPr>
    </w:p>
    <w:p w14:paraId="131507CD" w14:textId="28D8FED1" w:rsidR="004D3817" w:rsidRDefault="004D3817" w:rsidP="001F4E12">
      <w:pPr>
        <w:pStyle w:val="a3"/>
        <w:ind w:left="420" w:firstLineChars="0" w:firstLine="0"/>
        <w:rPr>
          <w:rStyle w:val="af"/>
          <w:rFonts w:ascii="等线" w:eastAsia="等线" w:hAnsi="等线"/>
        </w:rPr>
      </w:pPr>
    </w:p>
    <w:p w14:paraId="27B46C5F" w14:textId="4FAE4730" w:rsidR="004D3817" w:rsidRDefault="004D3817" w:rsidP="001F4E12">
      <w:pPr>
        <w:pStyle w:val="a3"/>
        <w:ind w:left="420" w:firstLineChars="0" w:firstLine="0"/>
        <w:rPr>
          <w:rStyle w:val="af"/>
          <w:rFonts w:ascii="等线" w:eastAsia="等线" w:hAnsi="等线"/>
        </w:rPr>
      </w:pPr>
    </w:p>
    <w:p w14:paraId="6BEDCBA2" w14:textId="1CAA05D5" w:rsidR="004D3817" w:rsidRDefault="004D3817" w:rsidP="001F4E12">
      <w:pPr>
        <w:pStyle w:val="a3"/>
        <w:ind w:left="420" w:firstLineChars="0" w:firstLine="0"/>
        <w:rPr>
          <w:rStyle w:val="af"/>
          <w:rFonts w:ascii="等线" w:eastAsia="等线" w:hAnsi="等线"/>
        </w:rPr>
      </w:pPr>
    </w:p>
    <w:p w14:paraId="41AE7925" w14:textId="5D6A6631" w:rsidR="004D3817" w:rsidRDefault="004D3817" w:rsidP="001F4E12">
      <w:pPr>
        <w:pStyle w:val="a3"/>
        <w:ind w:left="420" w:firstLineChars="0" w:firstLine="0"/>
        <w:rPr>
          <w:rStyle w:val="af"/>
          <w:rFonts w:ascii="等线" w:eastAsia="等线" w:hAnsi="等线"/>
        </w:rPr>
      </w:pPr>
    </w:p>
    <w:p w14:paraId="55DF5944" w14:textId="74705C05" w:rsidR="004D3817" w:rsidRDefault="004D3817" w:rsidP="001F4E12">
      <w:pPr>
        <w:pStyle w:val="a3"/>
        <w:ind w:left="420" w:firstLineChars="0" w:firstLine="0"/>
        <w:rPr>
          <w:rStyle w:val="af"/>
          <w:rFonts w:ascii="等线" w:eastAsia="等线" w:hAnsi="等线"/>
        </w:rPr>
      </w:pPr>
    </w:p>
    <w:p w14:paraId="15870F40" w14:textId="7960BF39" w:rsidR="004D3817" w:rsidRDefault="004D3817" w:rsidP="001F4E12">
      <w:pPr>
        <w:pStyle w:val="a3"/>
        <w:ind w:left="420" w:firstLineChars="0" w:firstLine="0"/>
        <w:rPr>
          <w:rStyle w:val="af"/>
          <w:rFonts w:ascii="等线" w:eastAsia="等线" w:hAnsi="等线"/>
        </w:rPr>
      </w:pPr>
    </w:p>
    <w:p w14:paraId="0F94D7A9" w14:textId="5C221BE0" w:rsidR="004D3817" w:rsidRDefault="004D3817" w:rsidP="001F4E12">
      <w:pPr>
        <w:pStyle w:val="a3"/>
        <w:ind w:left="420" w:firstLineChars="0" w:firstLine="0"/>
        <w:rPr>
          <w:rStyle w:val="af"/>
          <w:rFonts w:ascii="等线" w:eastAsia="等线" w:hAnsi="等线"/>
        </w:rPr>
      </w:pPr>
    </w:p>
    <w:p w14:paraId="23944408" w14:textId="0A02B0B7" w:rsidR="004D3817" w:rsidRDefault="004D3817" w:rsidP="001F4E12">
      <w:pPr>
        <w:pStyle w:val="a3"/>
        <w:ind w:left="420" w:firstLineChars="0" w:firstLine="0"/>
        <w:rPr>
          <w:rStyle w:val="af"/>
          <w:rFonts w:ascii="等线" w:eastAsia="等线" w:hAnsi="等线"/>
        </w:rPr>
      </w:pPr>
    </w:p>
    <w:p w14:paraId="22CABBDA" w14:textId="569569D8" w:rsidR="004D3817" w:rsidRDefault="004D3817" w:rsidP="001F4E12">
      <w:pPr>
        <w:pStyle w:val="a3"/>
        <w:ind w:left="420" w:firstLineChars="0" w:firstLine="0"/>
        <w:rPr>
          <w:rStyle w:val="af"/>
          <w:rFonts w:ascii="等线" w:eastAsia="等线" w:hAnsi="等线"/>
        </w:rPr>
      </w:pPr>
    </w:p>
    <w:p w14:paraId="069AFB74" w14:textId="77777777" w:rsidR="004D3817" w:rsidRPr="004D3817" w:rsidRDefault="004D3817" w:rsidP="004D3817">
      <w:pPr>
        <w:spacing w:line="700" w:lineRule="exact"/>
        <w:jc w:val="center"/>
        <w:rPr>
          <w:rFonts w:ascii="Heiti SC Medium" w:eastAsia="等线" w:hAnsi="Heiti SC Medium" w:cs="Times New Roman" w:hint="eastAsia"/>
          <w:b/>
          <w:bCs/>
          <w:sz w:val="28"/>
          <w:szCs w:val="28"/>
        </w:rPr>
      </w:pPr>
      <w:r w:rsidRPr="004D3817">
        <w:rPr>
          <w:rFonts w:ascii="Heiti SC Medium" w:eastAsia="等线" w:hAnsi="Heiti SC Medium" w:cs="Times New Roman"/>
          <w:b/>
          <w:bCs/>
          <w:sz w:val="28"/>
          <w:szCs w:val="28"/>
        </w:rPr>
        <w:lastRenderedPageBreak/>
        <w:t>2020-2021</w:t>
      </w:r>
      <w:r w:rsidRPr="004D3817">
        <w:rPr>
          <w:rFonts w:ascii="Heiti SC Medium" w:eastAsia="等线" w:hAnsi="Heiti SC Medium" w:cs="Times New Roman"/>
          <w:b/>
          <w:bCs/>
          <w:sz w:val="28"/>
          <w:szCs w:val="28"/>
        </w:rPr>
        <w:t>浙江大学</w:t>
      </w:r>
    </w:p>
    <w:p w14:paraId="370D6460" w14:textId="77777777" w:rsidR="004D3817" w:rsidRDefault="004D3817" w:rsidP="004D3817">
      <w:pPr>
        <w:spacing w:line="700" w:lineRule="exact"/>
        <w:jc w:val="center"/>
        <w:rPr>
          <w:rFonts w:ascii="Heiti SC Medium" w:eastAsia="等线" w:hAnsi="Heiti SC Medium" w:cs="Times New Roman" w:hint="eastAsia"/>
          <w:b/>
          <w:bCs/>
          <w:sz w:val="32"/>
          <w:szCs w:val="32"/>
        </w:rPr>
      </w:pPr>
      <w:r w:rsidRPr="004D3817">
        <w:rPr>
          <w:rFonts w:ascii="Heiti SC Medium" w:eastAsia="等线" w:hAnsi="Heiti SC Medium" w:cs="Times New Roman"/>
          <w:b/>
          <w:bCs/>
          <w:sz w:val="28"/>
          <w:szCs w:val="28"/>
        </w:rPr>
        <w:t>熊卫平</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毛泽东思想和中国特色社会主义理论体系概论</w:t>
      </w:r>
      <w:r w:rsidRPr="004D3817">
        <w:rPr>
          <w:rFonts w:ascii="Heiti SC Medium" w:eastAsia="等线" w:hAnsi="Heiti SC Medium" w:cs="Times New Roman"/>
          <w:b/>
          <w:bCs/>
          <w:sz w:val="28"/>
          <w:szCs w:val="28"/>
        </w:rPr>
        <w:t>”G1</w:t>
      </w:r>
      <w:r w:rsidRPr="004D3817">
        <w:rPr>
          <w:rFonts w:ascii="Heiti SC Medium" w:eastAsia="等线" w:hAnsi="Heiti SC Medium" w:cs="Times New Roman"/>
          <w:b/>
          <w:bCs/>
          <w:sz w:val="28"/>
          <w:szCs w:val="28"/>
        </w:rPr>
        <w:t>小组</w:t>
      </w:r>
      <w:r w:rsidRPr="004D3817">
        <w:rPr>
          <w:rFonts w:ascii="Heiti SC Medium" w:eastAsia="等线" w:hAnsi="Heiti SC Medium" w:cs="Times New Roman"/>
          <w:b/>
          <w:bCs/>
          <w:sz w:val="32"/>
          <w:szCs w:val="32"/>
        </w:rPr>
        <w:t xml:space="preserve"> </w:t>
      </w:r>
    </w:p>
    <w:p w14:paraId="02AD5002" w14:textId="22B28E64" w:rsidR="004D3817" w:rsidRPr="004D3817" w:rsidRDefault="004D3817" w:rsidP="004D3817">
      <w:pPr>
        <w:spacing w:line="700" w:lineRule="exact"/>
        <w:jc w:val="center"/>
        <w:rPr>
          <w:rFonts w:ascii="Heiti SC Medium" w:eastAsia="等线" w:hAnsi="Heiti SC Medium" w:cs="Times New Roman" w:hint="eastAsia"/>
          <w:b/>
          <w:bCs/>
          <w:sz w:val="32"/>
          <w:szCs w:val="32"/>
        </w:rPr>
      </w:pP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最多跑一次</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调研采访</w:t>
      </w:r>
      <w:r w:rsidRPr="004D3817">
        <w:rPr>
          <w:rFonts w:ascii="Heiti SC Medium" w:eastAsia="等线" w:hAnsi="Heiti SC Medium" w:cs="Times New Roman"/>
          <w:b/>
          <w:bCs/>
          <w:sz w:val="28"/>
          <w:szCs w:val="28"/>
        </w:rPr>
        <w:t>·</w:t>
      </w:r>
      <w:r w:rsidRPr="004D3817">
        <w:rPr>
          <w:rFonts w:ascii="Heiti SC Medium" w:eastAsia="等线" w:hAnsi="Heiti SC Medium" w:cs="Times New Roman"/>
          <w:b/>
          <w:bCs/>
          <w:sz w:val="28"/>
          <w:szCs w:val="28"/>
        </w:rPr>
        <w:t>采访群众问题大纲</w:t>
      </w:r>
    </w:p>
    <w:p w14:paraId="4DE31F6A" w14:textId="77777777" w:rsidR="004D3817" w:rsidRP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时间：</w:t>
      </w:r>
      <w:r w:rsidRPr="004D3817">
        <w:rPr>
          <w:rFonts w:ascii="楷体_GB2312" w:eastAsia="等线" w:hAnsi="楷体_GB2312" w:cs="Times New Roman"/>
          <w:sz w:val="24"/>
          <w:szCs w:val="24"/>
        </w:rPr>
        <w:t>2020</w:t>
      </w:r>
      <w:r w:rsidRPr="004D3817">
        <w:rPr>
          <w:rFonts w:ascii="楷体_GB2312" w:eastAsia="等线" w:hAnsi="楷体_GB2312" w:cs="Times New Roman"/>
          <w:sz w:val="24"/>
          <w:szCs w:val="24"/>
        </w:rPr>
        <w:t>年</w:t>
      </w:r>
      <w:r w:rsidRPr="004D3817">
        <w:rPr>
          <w:rFonts w:ascii="楷体_GB2312" w:eastAsia="等线" w:hAnsi="楷体_GB2312" w:cs="Times New Roman"/>
          <w:sz w:val="24"/>
          <w:szCs w:val="24"/>
        </w:rPr>
        <w:t>11</w:t>
      </w:r>
      <w:r w:rsidRPr="004D3817">
        <w:rPr>
          <w:rFonts w:ascii="楷体_GB2312" w:eastAsia="等线" w:hAnsi="楷体_GB2312" w:cs="Times New Roman"/>
          <w:sz w:val="24"/>
          <w:szCs w:val="24"/>
        </w:rPr>
        <w:t>月</w:t>
      </w:r>
      <w:r w:rsidRPr="004D3817">
        <w:rPr>
          <w:rFonts w:ascii="楷体_GB2312" w:eastAsia="等线" w:hAnsi="楷体_GB2312" w:cs="Times New Roman"/>
          <w:sz w:val="24"/>
          <w:szCs w:val="24"/>
        </w:rPr>
        <w:t>13</w:t>
      </w:r>
      <w:r w:rsidRPr="004D3817">
        <w:rPr>
          <w:rFonts w:ascii="楷体_GB2312" w:eastAsia="等线" w:hAnsi="楷体_GB2312" w:cs="Times New Roman"/>
          <w:sz w:val="24"/>
          <w:szCs w:val="24"/>
        </w:rPr>
        <w:t>日</w:t>
      </w:r>
      <w:r w:rsidRPr="004D3817">
        <w:rPr>
          <w:rFonts w:ascii="楷体_GB2312" w:eastAsia="等线" w:hAnsi="楷体_GB2312" w:cs="Times New Roman"/>
          <w:sz w:val="24"/>
          <w:szCs w:val="24"/>
        </w:rPr>
        <w:t xml:space="preserve"> 14:20-14:55  </w:t>
      </w:r>
      <w:r w:rsidRPr="004D3817">
        <w:rPr>
          <w:rFonts w:ascii="楷体_GB2312" w:eastAsia="等线" w:hAnsi="楷体_GB2312" w:cs="Times New Roman"/>
          <w:sz w:val="24"/>
          <w:szCs w:val="24"/>
        </w:rPr>
        <w:t>地点：灵隐街道</w:t>
      </w:r>
    </w:p>
    <w:p w14:paraId="1D38F250" w14:textId="77777777" w:rsidR="004D3817" w:rsidRPr="004D3817" w:rsidRDefault="004D3817" w:rsidP="004D3817">
      <w:pPr>
        <w:spacing w:line="700" w:lineRule="exact"/>
        <w:jc w:val="center"/>
        <w:rPr>
          <w:rFonts w:ascii="楷体_GB2312" w:eastAsia="等线" w:hAnsi="楷体_GB2312" w:cs="Times New Roman" w:hint="eastAsia"/>
          <w:sz w:val="24"/>
          <w:szCs w:val="24"/>
        </w:rPr>
      </w:pPr>
      <w:r w:rsidRPr="004D3817">
        <w:rPr>
          <w:rFonts w:ascii="楷体_GB2312" w:eastAsia="等线" w:hAnsi="楷体_GB2312" w:cs="Times New Roman"/>
          <w:sz w:val="24"/>
          <w:szCs w:val="24"/>
        </w:rPr>
        <w:t xml:space="preserve"> </w:t>
      </w:r>
    </w:p>
    <w:p w14:paraId="2CB4B883"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1.</w:t>
      </w:r>
      <w:r w:rsidRPr="004D3817">
        <w:rPr>
          <w:rFonts w:ascii="楷体_GB2312" w:eastAsia="等线" w:hAnsi="楷体_GB2312" w:cs="Times New Roman"/>
          <w:sz w:val="24"/>
          <w:szCs w:val="24"/>
        </w:rPr>
        <w:t>请问您最近有在政府办事相关部门办理过一些手续吗？</w:t>
      </w:r>
    </w:p>
    <w:p w14:paraId="2C173E13"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2.</w:t>
      </w:r>
      <w:r w:rsidRPr="004D3817">
        <w:rPr>
          <w:rFonts w:ascii="楷体_GB2312" w:eastAsia="等线" w:hAnsi="楷体_GB2312" w:cs="Times New Roman"/>
          <w:sz w:val="24"/>
          <w:szCs w:val="24"/>
        </w:rPr>
        <w:t>如果有，请问您的办手续体验如何？是否出现来回跑了好几趟之类的情况？</w:t>
      </w:r>
    </w:p>
    <w:p w14:paraId="12B5397E"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3.</w:t>
      </w:r>
      <w:r w:rsidRPr="004D3817">
        <w:rPr>
          <w:rFonts w:ascii="楷体_GB2312" w:eastAsia="等线" w:hAnsi="楷体_GB2312" w:cs="Times New Roman"/>
          <w:sz w:val="24"/>
          <w:szCs w:val="24"/>
        </w:rPr>
        <w:t>请问您在疫情期间是否有在政府相关部门办理手续的经历呢？（如果有）请问您是通过什么渠道进行办理的，您觉得这样是否方便呢？</w:t>
      </w:r>
    </w:p>
    <w:p w14:paraId="4D6B6167"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4.</w:t>
      </w:r>
      <w:r w:rsidRPr="004D3817">
        <w:rPr>
          <w:rFonts w:ascii="楷体_GB2312" w:eastAsia="等线" w:hAnsi="楷体_GB2312" w:cs="Times New Roman"/>
          <w:sz w:val="24"/>
          <w:szCs w:val="24"/>
        </w:rPr>
        <w:t>在实现</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的基础上，我们的行政部门其实还在通过网上办理、中介代办等模式实现</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跑零次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的目标，请问您在办理业务过程中是否体验过呢？</w:t>
      </w:r>
    </w:p>
    <w:p w14:paraId="2B8482F6"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5.</w:t>
      </w:r>
      <w:r w:rsidRPr="004D3817">
        <w:rPr>
          <w:rFonts w:ascii="楷体_GB2312" w:eastAsia="等线" w:hAnsi="楷体_GB2312" w:cs="Times New Roman"/>
          <w:sz w:val="24"/>
          <w:szCs w:val="24"/>
        </w:rPr>
        <w:t>您了解浙江前几年已经开始的</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最多跑一次</w:t>
      </w:r>
      <w:r w:rsidRPr="004D3817">
        <w:rPr>
          <w:rFonts w:ascii="楷体_GB2312" w:eastAsia="等线" w:hAnsi="楷体_GB2312" w:cs="Times New Roman"/>
          <w:sz w:val="24"/>
          <w:szCs w:val="24"/>
        </w:rPr>
        <w:t>”</w:t>
      </w:r>
      <w:r w:rsidRPr="004D3817">
        <w:rPr>
          <w:rFonts w:ascii="楷体_GB2312" w:eastAsia="等线" w:hAnsi="楷体_GB2312" w:cs="Times New Roman"/>
          <w:sz w:val="24"/>
          <w:szCs w:val="24"/>
        </w:rPr>
        <w:t>改革吗？</w:t>
      </w:r>
    </w:p>
    <w:p w14:paraId="15A0E957"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6.</w:t>
      </w:r>
      <w:r w:rsidRPr="004D3817">
        <w:rPr>
          <w:rFonts w:ascii="楷体_GB2312" w:eastAsia="等线" w:hAnsi="楷体_GB2312" w:cs="Times New Roman"/>
          <w:sz w:val="24"/>
          <w:szCs w:val="24"/>
        </w:rPr>
        <w:t>您认为这项改革的效果如何？是否给您的生活带来了便利？</w:t>
      </w:r>
    </w:p>
    <w:p w14:paraId="59247D81" w14:textId="77777777" w:rsidR="004D3817" w:rsidRPr="004D3817" w:rsidRDefault="004D3817" w:rsidP="004D3817">
      <w:pPr>
        <w:spacing w:line="240" w:lineRule="auto"/>
        <w:ind w:left="420" w:firstLineChars="200" w:firstLine="480"/>
        <w:rPr>
          <w:rFonts w:ascii="楷体_GB2312" w:eastAsia="等线" w:hAnsi="楷体_GB2312" w:cs="Times New Roman" w:hint="eastAsia"/>
          <w:sz w:val="24"/>
          <w:szCs w:val="24"/>
        </w:rPr>
      </w:pPr>
      <w:r w:rsidRPr="004D3817">
        <w:rPr>
          <w:rFonts w:ascii="楷体_GB2312" w:eastAsia="等线" w:hAnsi="楷体_GB2312" w:cs="Times New Roman"/>
          <w:sz w:val="24"/>
          <w:szCs w:val="24"/>
        </w:rPr>
        <w:t>7.</w:t>
      </w:r>
      <w:r w:rsidRPr="004D3817">
        <w:rPr>
          <w:rFonts w:ascii="楷体_GB2312" w:eastAsia="等线" w:hAnsi="楷体_GB2312" w:cs="Times New Roman"/>
          <w:sz w:val="24"/>
          <w:szCs w:val="24"/>
        </w:rPr>
        <w:t>您对这项改革有什么意见和想法吗？</w:t>
      </w:r>
    </w:p>
    <w:p w14:paraId="77B9720F" w14:textId="36E77E8B" w:rsidR="004D3817" w:rsidRDefault="004D3817" w:rsidP="001F4E12">
      <w:pPr>
        <w:pStyle w:val="a3"/>
        <w:ind w:left="420" w:firstLineChars="0" w:firstLine="0"/>
        <w:rPr>
          <w:rStyle w:val="af"/>
          <w:rFonts w:ascii="等线" w:eastAsia="等线" w:hAnsi="等线"/>
        </w:rPr>
      </w:pPr>
    </w:p>
    <w:p w14:paraId="69EE7861" w14:textId="7C8D11ED" w:rsidR="00616A56" w:rsidRDefault="00616A56" w:rsidP="001F4E12">
      <w:pPr>
        <w:pStyle w:val="a3"/>
        <w:ind w:left="420" w:firstLineChars="0" w:firstLine="0"/>
        <w:rPr>
          <w:rStyle w:val="af"/>
          <w:rFonts w:ascii="等线" w:eastAsia="等线" w:hAnsi="等线"/>
        </w:rPr>
      </w:pPr>
    </w:p>
    <w:p w14:paraId="4AF5B87E" w14:textId="4FB39C4E" w:rsidR="00616A56" w:rsidRDefault="00616A56" w:rsidP="001F4E12">
      <w:pPr>
        <w:pStyle w:val="a3"/>
        <w:ind w:left="420" w:firstLineChars="0" w:firstLine="0"/>
        <w:rPr>
          <w:rStyle w:val="af"/>
          <w:rFonts w:ascii="等线" w:eastAsia="等线" w:hAnsi="等线"/>
        </w:rPr>
      </w:pPr>
    </w:p>
    <w:p w14:paraId="388030B5" w14:textId="28D95776" w:rsidR="00616A56" w:rsidRDefault="00616A56" w:rsidP="001F4E12">
      <w:pPr>
        <w:pStyle w:val="a3"/>
        <w:ind w:left="420" w:firstLineChars="0" w:firstLine="0"/>
        <w:rPr>
          <w:rStyle w:val="af"/>
          <w:rFonts w:ascii="等线" w:eastAsia="等线" w:hAnsi="等线"/>
        </w:rPr>
      </w:pPr>
    </w:p>
    <w:p w14:paraId="34FD1D30" w14:textId="6D5593AD" w:rsidR="00616A56" w:rsidRDefault="00616A56" w:rsidP="001F4E12">
      <w:pPr>
        <w:pStyle w:val="a3"/>
        <w:ind w:left="420" w:firstLineChars="0" w:firstLine="0"/>
        <w:rPr>
          <w:rStyle w:val="af"/>
          <w:rFonts w:ascii="等线" w:eastAsia="等线" w:hAnsi="等线"/>
        </w:rPr>
      </w:pPr>
    </w:p>
    <w:p w14:paraId="070F3A81" w14:textId="6E4414A4" w:rsidR="00616A56" w:rsidRDefault="00616A56" w:rsidP="001F4E12">
      <w:pPr>
        <w:pStyle w:val="a3"/>
        <w:ind w:left="420" w:firstLineChars="0" w:firstLine="0"/>
        <w:rPr>
          <w:rStyle w:val="af"/>
          <w:rFonts w:ascii="等线" w:eastAsia="等线" w:hAnsi="等线"/>
        </w:rPr>
      </w:pPr>
    </w:p>
    <w:p w14:paraId="655D2AE5" w14:textId="7DF22FBC" w:rsidR="00616A56" w:rsidRPr="0049164D" w:rsidRDefault="00616A56" w:rsidP="0049164D">
      <w:pPr>
        <w:widowControl/>
        <w:spacing w:line="240" w:lineRule="auto"/>
        <w:jc w:val="left"/>
        <w:rPr>
          <w:rStyle w:val="af"/>
          <w:rFonts w:ascii="Times New Roman" w:hAnsi="Times New Roman" w:cs="Times New Roman"/>
          <w:color w:val="auto"/>
          <w:kern w:val="0"/>
          <w:sz w:val="24"/>
          <w:szCs w:val="24"/>
          <w:u w:val="none"/>
        </w:rPr>
      </w:pPr>
    </w:p>
    <w:p w14:paraId="00662310" w14:textId="75064E54" w:rsidR="00616A56" w:rsidRDefault="00616A56" w:rsidP="00616A56">
      <w:pPr>
        <w:pStyle w:val="1"/>
      </w:pPr>
      <w:r>
        <w:rPr>
          <w:rFonts w:hint="eastAsia"/>
        </w:rPr>
        <w:lastRenderedPageBreak/>
        <w:t>附录</w:t>
      </w:r>
      <w:r w:rsidR="0049164D">
        <w:rPr>
          <w:rFonts w:hint="eastAsia"/>
        </w:rPr>
        <w:t>三</w:t>
      </w:r>
      <w:r>
        <w:rPr>
          <w:rFonts w:hint="eastAsia"/>
        </w:rPr>
        <w:t>：调研照片</w:t>
      </w:r>
    </w:p>
    <w:p w14:paraId="3127AD28" w14:textId="130F367F" w:rsidR="00616A56" w:rsidRDefault="00616A56" w:rsidP="001F4E12">
      <w:pPr>
        <w:pStyle w:val="a3"/>
        <w:ind w:left="420" w:firstLineChars="0" w:firstLine="0"/>
        <w:rPr>
          <w:rStyle w:val="af"/>
          <w:rFonts w:ascii="等线" w:eastAsia="等线" w:hAnsi="等线"/>
        </w:rPr>
      </w:pPr>
      <w:bookmarkStart w:id="182" w:name="_GoBack"/>
      <w:bookmarkEnd w:id="182"/>
      <w:r>
        <w:rPr>
          <w:rStyle w:val="af"/>
          <w:rFonts w:ascii="等线" w:eastAsia="等线" w:hAnsi="等线" w:hint="eastAsia"/>
        </w:rPr>
        <w:t>群众采访</w:t>
      </w:r>
    </w:p>
    <w:p w14:paraId="0B3ECEBD" w14:textId="7EFB8AF8" w:rsidR="00616A56" w:rsidRDefault="00616A56" w:rsidP="001F4E12">
      <w:pPr>
        <w:pStyle w:val="a3"/>
        <w:ind w:left="420" w:firstLineChars="0" w:firstLine="0"/>
        <w:rPr>
          <w:rStyle w:val="af"/>
          <w:rFonts w:ascii="等线" w:eastAsia="等线" w:hAnsi="等线"/>
        </w:rPr>
      </w:pPr>
      <w:r>
        <w:rPr>
          <w:rStyle w:val="af"/>
          <w:rFonts w:ascii="等线" w:eastAsia="等线" w:hAnsi="等线" w:hint="eastAsia"/>
        </w:rPr>
        <w:t>黄龙社区</w:t>
      </w:r>
    </w:p>
    <w:p w14:paraId="1AB360C8" w14:textId="676A95A3" w:rsidR="00616A56" w:rsidRDefault="00616A56" w:rsidP="001F4E12">
      <w:pPr>
        <w:pStyle w:val="a3"/>
        <w:ind w:left="420" w:firstLineChars="0" w:firstLine="0"/>
        <w:rPr>
          <w:rStyle w:val="af"/>
          <w:rFonts w:ascii="等线" w:eastAsia="等线" w:hAnsi="等线"/>
        </w:rPr>
      </w:pPr>
      <w:r>
        <w:rPr>
          <w:rStyle w:val="af"/>
          <w:rFonts w:ascii="等线" w:eastAsia="等线" w:hAnsi="等线" w:hint="eastAsia"/>
        </w:rPr>
        <w:t>综合自助机</w:t>
      </w:r>
    </w:p>
    <w:p w14:paraId="3231C4A8" w14:textId="2E53FF01" w:rsidR="00616A56" w:rsidRDefault="00AB134E" w:rsidP="001F4E12">
      <w:pPr>
        <w:pStyle w:val="a3"/>
        <w:ind w:left="420" w:firstLineChars="0" w:firstLine="0"/>
        <w:rPr>
          <w:rStyle w:val="af"/>
          <w:rFonts w:ascii="等线" w:eastAsia="等线" w:hAnsi="等线"/>
        </w:rPr>
      </w:pPr>
      <w:r>
        <w:rPr>
          <w:rStyle w:val="af"/>
          <w:rFonts w:ascii="等线" w:eastAsia="等线" w:hAnsi="等线" w:hint="eastAsia"/>
        </w:rPr>
        <w:t>访谈现场</w:t>
      </w:r>
    </w:p>
    <w:p w14:paraId="5B00782D" w14:textId="424A0FFC" w:rsidR="00AB134E" w:rsidRDefault="00AB134E" w:rsidP="001F4E12">
      <w:pPr>
        <w:pStyle w:val="a3"/>
        <w:ind w:left="420" w:firstLineChars="0" w:firstLine="0"/>
        <w:rPr>
          <w:rStyle w:val="af"/>
          <w:rFonts w:ascii="等线" w:eastAsia="等线" w:hAnsi="等线"/>
        </w:rPr>
      </w:pPr>
    </w:p>
    <w:p w14:paraId="6827AD87" w14:textId="46FE148C" w:rsidR="00AB134E" w:rsidRDefault="00AB134E" w:rsidP="001F4E12">
      <w:pPr>
        <w:pStyle w:val="a3"/>
        <w:ind w:left="420" w:firstLineChars="0" w:firstLine="0"/>
        <w:rPr>
          <w:rStyle w:val="af"/>
          <w:rFonts w:ascii="等线" w:eastAsia="等线" w:hAnsi="等线"/>
        </w:rPr>
      </w:pPr>
      <w:r>
        <w:rPr>
          <w:rStyle w:val="af"/>
          <w:rFonts w:ascii="等线" w:eastAsia="等线" w:hAnsi="等线" w:hint="eastAsia"/>
        </w:rPr>
        <w:t>玉泉社区访谈前最终讨论</w:t>
      </w:r>
    </w:p>
    <w:p w14:paraId="1C671ED8" w14:textId="77777777" w:rsidR="00AB134E" w:rsidRDefault="00AB134E" w:rsidP="001F4E12">
      <w:pPr>
        <w:pStyle w:val="a3"/>
        <w:ind w:left="420" w:firstLineChars="0" w:firstLine="0"/>
        <w:rPr>
          <w:rStyle w:val="af"/>
          <w:rFonts w:ascii="等线" w:eastAsia="等线" w:hAnsi="等线"/>
        </w:rPr>
      </w:pPr>
    </w:p>
    <w:p w14:paraId="7B2CF4EC" w14:textId="15B0FF97" w:rsidR="00616A56" w:rsidRPr="004D3817" w:rsidRDefault="00616A56" w:rsidP="001F4E12">
      <w:pPr>
        <w:pStyle w:val="a3"/>
        <w:ind w:left="420" w:firstLineChars="0" w:firstLine="0"/>
        <w:rPr>
          <w:rStyle w:val="af"/>
          <w:rFonts w:ascii="等线" w:eastAsia="等线" w:hAnsi="等线"/>
        </w:rPr>
      </w:pPr>
      <w:r w:rsidRPr="00616A56">
        <w:rPr>
          <w:rStyle w:val="af"/>
          <w:rFonts w:ascii="等线" w:eastAsia="等线" w:hAnsi="等线"/>
        </w:rPr>
        <w:t>调研</w:t>
      </w:r>
      <w:r>
        <w:rPr>
          <w:rStyle w:val="af"/>
          <w:rFonts w:ascii="等线" w:eastAsia="等线" w:hAnsi="等线" w:hint="eastAsia"/>
        </w:rPr>
        <w:t>人员合照</w:t>
      </w:r>
    </w:p>
    <w:sectPr w:rsidR="00616A56" w:rsidRPr="004D3817">
      <w:headerReference w:type="even" r:id="rId16"/>
      <w:headerReference w:type="default" r:id="rId17"/>
      <w:footerReference w:type="default" r:id="rId18"/>
      <w:head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18F03" w14:textId="77777777" w:rsidR="00F74134" w:rsidRDefault="00F74134" w:rsidP="00C43D46">
      <w:pPr>
        <w:spacing w:line="240" w:lineRule="auto"/>
      </w:pPr>
      <w:r>
        <w:separator/>
      </w:r>
    </w:p>
  </w:endnote>
  <w:endnote w:type="continuationSeparator" w:id="0">
    <w:p w14:paraId="0A915D03" w14:textId="77777777" w:rsidR="00F74134" w:rsidRDefault="00F74134" w:rsidP="00C43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iti SC Medium">
    <w:altName w:val="Calibri"/>
    <w:charset w:val="00"/>
    <w:family w:val="auto"/>
    <w:pitch w:val="default"/>
  </w:font>
  <w:font w:name="楷体_GB2312">
    <w:altName w:val="微软雅黑"/>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272879"/>
      <w:docPartObj>
        <w:docPartGallery w:val="Page Numbers (Bottom of Page)"/>
        <w:docPartUnique/>
      </w:docPartObj>
    </w:sdtPr>
    <w:sdtEndPr/>
    <w:sdtContent>
      <w:sdt>
        <w:sdtPr>
          <w:id w:val="1728636285"/>
          <w:docPartObj>
            <w:docPartGallery w:val="Page Numbers (Top of Page)"/>
            <w:docPartUnique/>
          </w:docPartObj>
        </w:sdtPr>
        <w:sdtEndPr/>
        <w:sdtContent>
          <w:p w14:paraId="4EA80317" w14:textId="65777AAD" w:rsidR="00FD3724" w:rsidRDefault="00FD3724">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FC6CA9F" w14:textId="77777777" w:rsidR="00FD3724" w:rsidRDefault="00FD37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B5305" w14:textId="77777777" w:rsidR="00F74134" w:rsidRDefault="00F74134" w:rsidP="00C43D46">
      <w:pPr>
        <w:spacing w:line="240" w:lineRule="auto"/>
      </w:pPr>
      <w:r>
        <w:separator/>
      </w:r>
    </w:p>
  </w:footnote>
  <w:footnote w:type="continuationSeparator" w:id="0">
    <w:p w14:paraId="3B4E4771" w14:textId="77777777" w:rsidR="00F74134" w:rsidRDefault="00F74134" w:rsidP="00C43D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85697" w14:textId="1DFB03F4" w:rsidR="004D3817" w:rsidRDefault="00F74134">
    <w:pPr>
      <w:pStyle w:val="ab"/>
    </w:pPr>
    <w:r>
      <w:rPr>
        <w:noProof/>
      </w:rPr>
      <w:pict w14:anchorId="41D37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563" o:spid="_x0000_s2053" type="#_x0000_t75" style="position:absolute;left:0;text-align:left;margin-left:0;margin-top:0;width:415.05pt;height:544.95pt;z-index:-251657216;mso-position-horizontal:center;mso-position-horizontal-relative:margin;mso-position-vertical:center;mso-position-vertical-relative:margin" o:allowincell="f">
          <v:imagedata r:id="rId1" o:title="tim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A0D4" w14:textId="3FA40E12" w:rsidR="004D3817" w:rsidRDefault="00FD3724">
    <w:pPr>
      <w:pStyle w:val="ab"/>
    </w:pPr>
    <w:r>
      <w:rPr>
        <w:rFonts w:hint="eastAsia"/>
      </w:rPr>
      <w:t>毛概调研报告</w:t>
    </w:r>
    <w:r>
      <w:ptab w:relativeTo="margin" w:alignment="center" w:leader="none"/>
    </w:r>
    <w:r>
      <w:rPr>
        <w:rFonts w:hint="eastAsia"/>
        <w:lang w:val="zh-CN"/>
      </w:rPr>
      <w:t>“最多跑一次”改革</w:t>
    </w:r>
    <w:r>
      <w:ptab w:relativeTo="margin" w:alignment="right" w:leader="none"/>
    </w:r>
    <w:r>
      <w:rPr>
        <w:rFonts w:hint="eastAsia"/>
        <w:lang w:val="zh-CN"/>
      </w:rPr>
      <w:t>G1</w:t>
    </w:r>
    <w:r>
      <w:rPr>
        <w:rFonts w:hint="eastAsia"/>
        <w:lang w:val="zh-CN"/>
      </w:rPr>
      <w:t>小组</w:t>
    </w:r>
    <w:r w:rsidR="00F74134">
      <w:rPr>
        <w:noProof/>
      </w:rPr>
      <w:pict w14:anchorId="27AC76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564" o:spid="_x0000_s2054" type="#_x0000_t75" style="position:absolute;left:0;text-align:left;margin-left:0;margin-top:0;width:415.05pt;height:544.95pt;z-index:-251656192;mso-position-horizontal:center;mso-position-horizontal-relative:margin;mso-position-vertical:center;mso-position-vertical-relative:margin" o:allowincell="f">
          <v:imagedata r:id="rId1" o:title="tim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2E4D" w14:textId="7CFCC623" w:rsidR="004D3817" w:rsidRDefault="00F74134">
    <w:pPr>
      <w:pStyle w:val="ab"/>
    </w:pPr>
    <w:r>
      <w:rPr>
        <w:noProof/>
      </w:rPr>
      <w:pict w14:anchorId="084A1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90562" o:spid="_x0000_s2052" type="#_x0000_t75" style="position:absolute;left:0;text-align:left;margin-left:0;margin-top:0;width:415.05pt;height:544.95pt;z-index:-251658240;mso-position-horizontal:center;mso-position-horizontal-relative:margin;mso-position-vertical:center;mso-position-vertical-relative:margin" o:allowincell="f">
          <v:imagedata r:id="rId1" o:title="tim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F43DF"/>
    <w:multiLevelType w:val="multilevel"/>
    <w:tmpl w:val="296F43D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9E556C9"/>
    <w:multiLevelType w:val="multilevel"/>
    <w:tmpl w:val="6E7E550A"/>
    <w:lvl w:ilvl="0">
      <w:start w:val="1"/>
      <w:numFmt w:val="japaneseCounting"/>
      <w:lvlText w:val="%1、"/>
      <w:lvlJc w:val="left"/>
      <w:pPr>
        <w:ind w:left="432" w:hanging="432"/>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458961F1"/>
    <w:multiLevelType w:val="hybridMultilevel"/>
    <w:tmpl w:val="31DC0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1546291"/>
    <w:multiLevelType w:val="multilevel"/>
    <w:tmpl w:val="2DC09E02"/>
    <w:lvl w:ilvl="0">
      <w:start w:val="1"/>
      <w:numFmt w:val="decimal"/>
      <w:suff w:val="nothing"/>
      <w:lvlText w:val="%1、"/>
      <w:lvlJc w:val="left"/>
      <w:pPr>
        <w:ind w:left="0" w:firstLine="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4" w15:restartNumberingAfterBreak="0">
    <w:nsid w:val="76493186"/>
    <w:multiLevelType w:val="hybridMultilevel"/>
    <w:tmpl w:val="43B4B96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146CA9"/>
    <w:multiLevelType w:val="multilevel"/>
    <w:tmpl w:val="D96C8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5"/>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忠鹏 丁">
    <w15:presenceInfo w15:providerId="None" w15:userId="忠鹏 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EE"/>
    <w:rsid w:val="00012DDB"/>
    <w:rsid w:val="00014C04"/>
    <w:rsid w:val="00071C70"/>
    <w:rsid w:val="000775DA"/>
    <w:rsid w:val="000D0FF6"/>
    <w:rsid w:val="000E5B92"/>
    <w:rsid w:val="00176CE3"/>
    <w:rsid w:val="00191C8B"/>
    <w:rsid w:val="001A0452"/>
    <w:rsid w:val="001A609F"/>
    <w:rsid w:val="001F4E12"/>
    <w:rsid w:val="002207CF"/>
    <w:rsid w:val="00284252"/>
    <w:rsid w:val="002C66E2"/>
    <w:rsid w:val="00317A26"/>
    <w:rsid w:val="0038267D"/>
    <w:rsid w:val="003B7C49"/>
    <w:rsid w:val="003E2D66"/>
    <w:rsid w:val="00445832"/>
    <w:rsid w:val="00473459"/>
    <w:rsid w:val="0049164D"/>
    <w:rsid w:val="004B298D"/>
    <w:rsid w:val="004D3817"/>
    <w:rsid w:val="004F13A3"/>
    <w:rsid w:val="00526D22"/>
    <w:rsid w:val="00584B6E"/>
    <w:rsid w:val="005B783A"/>
    <w:rsid w:val="005D7131"/>
    <w:rsid w:val="00612860"/>
    <w:rsid w:val="00616A56"/>
    <w:rsid w:val="00622821"/>
    <w:rsid w:val="00630F0C"/>
    <w:rsid w:val="00634217"/>
    <w:rsid w:val="00664080"/>
    <w:rsid w:val="00664DDD"/>
    <w:rsid w:val="006A77B4"/>
    <w:rsid w:val="00734028"/>
    <w:rsid w:val="007352F3"/>
    <w:rsid w:val="00777AEF"/>
    <w:rsid w:val="00796127"/>
    <w:rsid w:val="007A1104"/>
    <w:rsid w:val="0088527E"/>
    <w:rsid w:val="008D16BF"/>
    <w:rsid w:val="008E3DD7"/>
    <w:rsid w:val="00912BF4"/>
    <w:rsid w:val="00916DDA"/>
    <w:rsid w:val="00936238"/>
    <w:rsid w:val="009713DF"/>
    <w:rsid w:val="009C1A03"/>
    <w:rsid w:val="00A5574E"/>
    <w:rsid w:val="00A8042C"/>
    <w:rsid w:val="00AA6956"/>
    <w:rsid w:val="00AB134E"/>
    <w:rsid w:val="00AB77B1"/>
    <w:rsid w:val="00AF21BE"/>
    <w:rsid w:val="00B32335"/>
    <w:rsid w:val="00B44042"/>
    <w:rsid w:val="00B46112"/>
    <w:rsid w:val="00C22672"/>
    <w:rsid w:val="00C43D46"/>
    <w:rsid w:val="00C872FC"/>
    <w:rsid w:val="00CF7F8E"/>
    <w:rsid w:val="00D318B6"/>
    <w:rsid w:val="00D44F6E"/>
    <w:rsid w:val="00D453FB"/>
    <w:rsid w:val="00D55DEE"/>
    <w:rsid w:val="00D706CD"/>
    <w:rsid w:val="00D7233D"/>
    <w:rsid w:val="00D914DA"/>
    <w:rsid w:val="00DA5EF9"/>
    <w:rsid w:val="00E2602F"/>
    <w:rsid w:val="00E50049"/>
    <w:rsid w:val="00EF6816"/>
    <w:rsid w:val="00EF69E5"/>
    <w:rsid w:val="00F74134"/>
    <w:rsid w:val="00FA06A2"/>
    <w:rsid w:val="00FD29C1"/>
    <w:rsid w:val="00FD3724"/>
    <w:rsid w:val="00FF1B37"/>
    <w:rsid w:val="0A481CC6"/>
    <w:rsid w:val="73C460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7DC034B"/>
  <w15:docId w15:val="{08FA0817-A1E1-4FD2-A125-497E3DF13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3D46"/>
    <w:pPr>
      <w:widowControl w:val="0"/>
      <w:spacing w:line="360" w:lineRule="auto"/>
      <w:jc w:val="both"/>
    </w:pPr>
    <w:rPr>
      <w:rFonts w:eastAsia="宋体"/>
      <w:kern w:val="2"/>
      <w:sz w:val="21"/>
      <w:szCs w:val="22"/>
    </w:rPr>
  </w:style>
  <w:style w:type="paragraph" w:styleId="1">
    <w:name w:val="heading 1"/>
    <w:basedOn w:val="2"/>
    <w:next w:val="a"/>
    <w:link w:val="10"/>
    <w:uiPriority w:val="9"/>
    <w:qFormat/>
    <w:rsid w:val="00936238"/>
    <w:pPr>
      <w:outlineLvl w:val="0"/>
    </w:pPr>
  </w:style>
  <w:style w:type="paragraph" w:styleId="2">
    <w:name w:val="heading 2"/>
    <w:basedOn w:val="a"/>
    <w:next w:val="a"/>
    <w:link w:val="20"/>
    <w:uiPriority w:val="9"/>
    <w:unhideWhenUsed/>
    <w:qFormat/>
    <w:rsid w:val="00936238"/>
    <w:pPr>
      <w:keepNext/>
      <w:keepLines/>
      <w:spacing w:before="260" w:after="260" w:line="415" w:lineRule="auto"/>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936238"/>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6238"/>
    <w:rPr>
      <w:rFonts w:asciiTheme="majorHAnsi" w:eastAsia="宋体" w:hAnsiTheme="majorHAnsi" w:cstheme="majorBidi"/>
      <w:b/>
      <w:bCs/>
      <w:kern w:val="2"/>
      <w:sz w:val="24"/>
      <w:szCs w:val="32"/>
    </w:rPr>
  </w:style>
  <w:style w:type="character" w:customStyle="1" w:styleId="20">
    <w:name w:val="标题 2 字符"/>
    <w:basedOn w:val="a0"/>
    <w:link w:val="2"/>
    <w:uiPriority w:val="9"/>
    <w:rsid w:val="00936238"/>
    <w:rPr>
      <w:rFonts w:asciiTheme="majorHAnsi" w:eastAsia="宋体" w:hAnsiTheme="majorHAnsi" w:cstheme="majorBidi"/>
      <w:b/>
      <w:bCs/>
      <w:kern w:val="2"/>
      <w:sz w:val="24"/>
      <w:szCs w:val="32"/>
    </w:rPr>
  </w:style>
  <w:style w:type="paragraph" w:styleId="a3">
    <w:name w:val="List Paragraph"/>
    <w:basedOn w:val="a"/>
    <w:uiPriority w:val="34"/>
    <w:qFormat/>
    <w:pPr>
      <w:ind w:firstLineChars="200" w:firstLine="420"/>
    </w:pPr>
  </w:style>
  <w:style w:type="character" w:customStyle="1" w:styleId="30">
    <w:name w:val="标题 3 字符"/>
    <w:basedOn w:val="a0"/>
    <w:link w:val="3"/>
    <w:uiPriority w:val="9"/>
    <w:rsid w:val="00936238"/>
    <w:rPr>
      <w:rFonts w:eastAsia="宋体"/>
      <w:b/>
      <w:bCs/>
      <w:kern w:val="2"/>
      <w:sz w:val="24"/>
      <w:szCs w:val="32"/>
    </w:rPr>
  </w:style>
  <w:style w:type="character" w:styleId="a4">
    <w:name w:val="annotation reference"/>
    <w:basedOn w:val="a0"/>
    <w:uiPriority w:val="99"/>
    <w:semiHidden/>
    <w:unhideWhenUsed/>
    <w:rsid w:val="00FA06A2"/>
    <w:rPr>
      <w:sz w:val="21"/>
      <w:szCs w:val="21"/>
    </w:rPr>
  </w:style>
  <w:style w:type="paragraph" w:styleId="a5">
    <w:name w:val="annotation text"/>
    <w:basedOn w:val="a"/>
    <w:link w:val="a6"/>
    <w:uiPriority w:val="99"/>
    <w:unhideWhenUsed/>
    <w:rsid w:val="00FA06A2"/>
    <w:pPr>
      <w:jc w:val="left"/>
    </w:pPr>
  </w:style>
  <w:style w:type="character" w:customStyle="1" w:styleId="a6">
    <w:name w:val="批注文字 字符"/>
    <w:basedOn w:val="a0"/>
    <w:link w:val="a5"/>
    <w:uiPriority w:val="99"/>
    <w:rsid w:val="00FA06A2"/>
    <w:rPr>
      <w:rFonts w:eastAsia="宋体"/>
      <w:kern w:val="2"/>
      <w:sz w:val="21"/>
      <w:szCs w:val="22"/>
    </w:rPr>
  </w:style>
  <w:style w:type="paragraph" w:styleId="a7">
    <w:name w:val="annotation subject"/>
    <w:basedOn w:val="a5"/>
    <w:next w:val="a5"/>
    <w:link w:val="a8"/>
    <w:uiPriority w:val="99"/>
    <w:semiHidden/>
    <w:unhideWhenUsed/>
    <w:rsid w:val="00FA06A2"/>
    <w:rPr>
      <w:b/>
      <w:bCs/>
    </w:rPr>
  </w:style>
  <w:style w:type="character" w:customStyle="1" w:styleId="a8">
    <w:name w:val="批注主题 字符"/>
    <w:basedOn w:val="a6"/>
    <w:link w:val="a7"/>
    <w:uiPriority w:val="99"/>
    <w:semiHidden/>
    <w:rsid w:val="00FA06A2"/>
    <w:rPr>
      <w:rFonts w:eastAsia="宋体"/>
      <w:b/>
      <w:bCs/>
      <w:kern w:val="2"/>
      <w:sz w:val="21"/>
      <w:szCs w:val="22"/>
    </w:rPr>
  </w:style>
  <w:style w:type="paragraph" w:styleId="a9">
    <w:name w:val="Balloon Text"/>
    <w:basedOn w:val="a"/>
    <w:link w:val="aa"/>
    <w:uiPriority w:val="99"/>
    <w:semiHidden/>
    <w:unhideWhenUsed/>
    <w:rsid w:val="00FA06A2"/>
    <w:rPr>
      <w:rFonts w:ascii="宋体"/>
      <w:sz w:val="18"/>
      <w:szCs w:val="18"/>
    </w:rPr>
  </w:style>
  <w:style w:type="character" w:customStyle="1" w:styleId="aa">
    <w:name w:val="批注框文本 字符"/>
    <w:basedOn w:val="a0"/>
    <w:link w:val="a9"/>
    <w:uiPriority w:val="99"/>
    <w:semiHidden/>
    <w:rsid w:val="00FA06A2"/>
    <w:rPr>
      <w:rFonts w:ascii="宋体" w:eastAsia="宋体"/>
      <w:kern w:val="2"/>
      <w:sz w:val="18"/>
      <w:szCs w:val="18"/>
    </w:rPr>
  </w:style>
  <w:style w:type="paragraph" w:styleId="ab">
    <w:name w:val="header"/>
    <w:basedOn w:val="a"/>
    <w:link w:val="ac"/>
    <w:uiPriority w:val="99"/>
    <w:unhideWhenUsed/>
    <w:rsid w:val="00C43D4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43D46"/>
    <w:rPr>
      <w:rFonts w:eastAsia="宋体"/>
      <w:kern w:val="2"/>
      <w:sz w:val="18"/>
      <w:szCs w:val="18"/>
    </w:rPr>
  </w:style>
  <w:style w:type="paragraph" w:styleId="ad">
    <w:name w:val="footer"/>
    <w:basedOn w:val="a"/>
    <w:link w:val="ae"/>
    <w:uiPriority w:val="99"/>
    <w:unhideWhenUsed/>
    <w:rsid w:val="00C43D46"/>
    <w:pPr>
      <w:tabs>
        <w:tab w:val="center" w:pos="4153"/>
        <w:tab w:val="right" w:pos="8306"/>
      </w:tabs>
      <w:snapToGrid w:val="0"/>
      <w:jc w:val="left"/>
    </w:pPr>
    <w:rPr>
      <w:sz w:val="18"/>
      <w:szCs w:val="18"/>
    </w:rPr>
  </w:style>
  <w:style w:type="character" w:customStyle="1" w:styleId="ae">
    <w:name w:val="页脚 字符"/>
    <w:basedOn w:val="a0"/>
    <w:link w:val="ad"/>
    <w:uiPriority w:val="99"/>
    <w:rsid w:val="00C43D46"/>
    <w:rPr>
      <w:rFonts w:eastAsia="宋体"/>
      <w:kern w:val="2"/>
      <w:sz w:val="18"/>
      <w:szCs w:val="18"/>
    </w:rPr>
  </w:style>
  <w:style w:type="paragraph" w:styleId="TOC1">
    <w:name w:val="toc 1"/>
    <w:basedOn w:val="a"/>
    <w:next w:val="a"/>
    <w:autoRedefine/>
    <w:uiPriority w:val="39"/>
    <w:unhideWhenUsed/>
    <w:rsid w:val="005B783A"/>
  </w:style>
  <w:style w:type="paragraph" w:styleId="TOC2">
    <w:name w:val="toc 2"/>
    <w:basedOn w:val="a"/>
    <w:next w:val="a"/>
    <w:autoRedefine/>
    <w:uiPriority w:val="39"/>
    <w:unhideWhenUsed/>
    <w:rsid w:val="005B783A"/>
    <w:pPr>
      <w:ind w:leftChars="200" w:left="420"/>
    </w:pPr>
  </w:style>
  <w:style w:type="paragraph" w:styleId="TOC3">
    <w:name w:val="toc 3"/>
    <w:basedOn w:val="a"/>
    <w:next w:val="a"/>
    <w:autoRedefine/>
    <w:uiPriority w:val="39"/>
    <w:unhideWhenUsed/>
    <w:rsid w:val="005B783A"/>
    <w:pPr>
      <w:ind w:leftChars="400" w:left="840"/>
    </w:pPr>
  </w:style>
  <w:style w:type="character" w:styleId="af">
    <w:name w:val="Hyperlink"/>
    <w:basedOn w:val="a0"/>
    <w:uiPriority w:val="99"/>
    <w:unhideWhenUsed/>
    <w:rsid w:val="005B783A"/>
    <w:rPr>
      <w:color w:val="0563C1" w:themeColor="hyperlink"/>
      <w:u w:val="single"/>
    </w:rPr>
  </w:style>
  <w:style w:type="character" w:customStyle="1" w:styleId="15">
    <w:name w:val="15"/>
    <w:basedOn w:val="a0"/>
    <w:rsid w:val="001F4E12"/>
    <w:rPr>
      <w:rFonts w:ascii="等线" w:eastAsia="等线" w:hAnsi="等线" w:hint="eastAsia"/>
      <w:color w:val="0563C1"/>
      <w:u w:val="single"/>
    </w:rPr>
  </w:style>
  <w:style w:type="character" w:customStyle="1" w:styleId="11">
    <w:name w:val="未处理的提及1"/>
    <w:basedOn w:val="a0"/>
    <w:uiPriority w:val="99"/>
    <w:semiHidden/>
    <w:unhideWhenUsed/>
    <w:rsid w:val="001F4E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024">
      <w:bodyDiv w:val="1"/>
      <w:marLeft w:val="0"/>
      <w:marRight w:val="0"/>
      <w:marTop w:val="0"/>
      <w:marBottom w:val="0"/>
      <w:divBdr>
        <w:top w:val="none" w:sz="0" w:space="0" w:color="auto"/>
        <w:left w:val="none" w:sz="0" w:space="0" w:color="auto"/>
        <w:bottom w:val="none" w:sz="0" w:space="0" w:color="auto"/>
        <w:right w:val="none" w:sz="0" w:space="0" w:color="auto"/>
      </w:divBdr>
    </w:div>
    <w:div w:id="28726688">
      <w:bodyDiv w:val="1"/>
      <w:marLeft w:val="0"/>
      <w:marRight w:val="0"/>
      <w:marTop w:val="0"/>
      <w:marBottom w:val="0"/>
      <w:divBdr>
        <w:top w:val="none" w:sz="0" w:space="0" w:color="auto"/>
        <w:left w:val="none" w:sz="0" w:space="0" w:color="auto"/>
        <w:bottom w:val="none" w:sz="0" w:space="0" w:color="auto"/>
        <w:right w:val="none" w:sz="0" w:space="0" w:color="auto"/>
      </w:divBdr>
    </w:div>
    <w:div w:id="70006273">
      <w:bodyDiv w:val="1"/>
      <w:marLeft w:val="0"/>
      <w:marRight w:val="0"/>
      <w:marTop w:val="0"/>
      <w:marBottom w:val="0"/>
      <w:divBdr>
        <w:top w:val="none" w:sz="0" w:space="0" w:color="auto"/>
        <w:left w:val="none" w:sz="0" w:space="0" w:color="auto"/>
        <w:bottom w:val="none" w:sz="0" w:space="0" w:color="auto"/>
        <w:right w:val="none" w:sz="0" w:space="0" w:color="auto"/>
      </w:divBdr>
    </w:div>
    <w:div w:id="70661899">
      <w:bodyDiv w:val="1"/>
      <w:marLeft w:val="0"/>
      <w:marRight w:val="0"/>
      <w:marTop w:val="0"/>
      <w:marBottom w:val="0"/>
      <w:divBdr>
        <w:top w:val="none" w:sz="0" w:space="0" w:color="auto"/>
        <w:left w:val="none" w:sz="0" w:space="0" w:color="auto"/>
        <w:bottom w:val="none" w:sz="0" w:space="0" w:color="auto"/>
        <w:right w:val="none" w:sz="0" w:space="0" w:color="auto"/>
      </w:divBdr>
    </w:div>
    <w:div w:id="89594036">
      <w:bodyDiv w:val="1"/>
      <w:marLeft w:val="0"/>
      <w:marRight w:val="0"/>
      <w:marTop w:val="0"/>
      <w:marBottom w:val="0"/>
      <w:divBdr>
        <w:top w:val="none" w:sz="0" w:space="0" w:color="auto"/>
        <w:left w:val="none" w:sz="0" w:space="0" w:color="auto"/>
        <w:bottom w:val="none" w:sz="0" w:space="0" w:color="auto"/>
        <w:right w:val="none" w:sz="0" w:space="0" w:color="auto"/>
      </w:divBdr>
    </w:div>
    <w:div w:id="98648117">
      <w:bodyDiv w:val="1"/>
      <w:marLeft w:val="0"/>
      <w:marRight w:val="0"/>
      <w:marTop w:val="0"/>
      <w:marBottom w:val="0"/>
      <w:divBdr>
        <w:top w:val="none" w:sz="0" w:space="0" w:color="auto"/>
        <w:left w:val="none" w:sz="0" w:space="0" w:color="auto"/>
        <w:bottom w:val="none" w:sz="0" w:space="0" w:color="auto"/>
        <w:right w:val="none" w:sz="0" w:space="0" w:color="auto"/>
      </w:divBdr>
    </w:div>
    <w:div w:id="133106085">
      <w:bodyDiv w:val="1"/>
      <w:marLeft w:val="0"/>
      <w:marRight w:val="0"/>
      <w:marTop w:val="0"/>
      <w:marBottom w:val="0"/>
      <w:divBdr>
        <w:top w:val="none" w:sz="0" w:space="0" w:color="auto"/>
        <w:left w:val="none" w:sz="0" w:space="0" w:color="auto"/>
        <w:bottom w:val="none" w:sz="0" w:space="0" w:color="auto"/>
        <w:right w:val="none" w:sz="0" w:space="0" w:color="auto"/>
      </w:divBdr>
    </w:div>
    <w:div w:id="151875792">
      <w:bodyDiv w:val="1"/>
      <w:marLeft w:val="0"/>
      <w:marRight w:val="0"/>
      <w:marTop w:val="0"/>
      <w:marBottom w:val="0"/>
      <w:divBdr>
        <w:top w:val="none" w:sz="0" w:space="0" w:color="auto"/>
        <w:left w:val="none" w:sz="0" w:space="0" w:color="auto"/>
        <w:bottom w:val="none" w:sz="0" w:space="0" w:color="auto"/>
        <w:right w:val="none" w:sz="0" w:space="0" w:color="auto"/>
      </w:divBdr>
    </w:div>
    <w:div w:id="210578088">
      <w:bodyDiv w:val="1"/>
      <w:marLeft w:val="0"/>
      <w:marRight w:val="0"/>
      <w:marTop w:val="0"/>
      <w:marBottom w:val="0"/>
      <w:divBdr>
        <w:top w:val="none" w:sz="0" w:space="0" w:color="auto"/>
        <w:left w:val="none" w:sz="0" w:space="0" w:color="auto"/>
        <w:bottom w:val="none" w:sz="0" w:space="0" w:color="auto"/>
        <w:right w:val="none" w:sz="0" w:space="0" w:color="auto"/>
      </w:divBdr>
    </w:div>
    <w:div w:id="260376322">
      <w:bodyDiv w:val="1"/>
      <w:marLeft w:val="0"/>
      <w:marRight w:val="0"/>
      <w:marTop w:val="0"/>
      <w:marBottom w:val="0"/>
      <w:divBdr>
        <w:top w:val="none" w:sz="0" w:space="0" w:color="auto"/>
        <w:left w:val="none" w:sz="0" w:space="0" w:color="auto"/>
        <w:bottom w:val="none" w:sz="0" w:space="0" w:color="auto"/>
        <w:right w:val="none" w:sz="0" w:space="0" w:color="auto"/>
      </w:divBdr>
    </w:div>
    <w:div w:id="264390233">
      <w:bodyDiv w:val="1"/>
      <w:marLeft w:val="0"/>
      <w:marRight w:val="0"/>
      <w:marTop w:val="0"/>
      <w:marBottom w:val="0"/>
      <w:divBdr>
        <w:top w:val="none" w:sz="0" w:space="0" w:color="auto"/>
        <w:left w:val="none" w:sz="0" w:space="0" w:color="auto"/>
        <w:bottom w:val="none" w:sz="0" w:space="0" w:color="auto"/>
        <w:right w:val="none" w:sz="0" w:space="0" w:color="auto"/>
      </w:divBdr>
    </w:div>
    <w:div w:id="268009387">
      <w:bodyDiv w:val="1"/>
      <w:marLeft w:val="0"/>
      <w:marRight w:val="0"/>
      <w:marTop w:val="0"/>
      <w:marBottom w:val="0"/>
      <w:divBdr>
        <w:top w:val="none" w:sz="0" w:space="0" w:color="auto"/>
        <w:left w:val="none" w:sz="0" w:space="0" w:color="auto"/>
        <w:bottom w:val="none" w:sz="0" w:space="0" w:color="auto"/>
        <w:right w:val="none" w:sz="0" w:space="0" w:color="auto"/>
      </w:divBdr>
    </w:div>
    <w:div w:id="277420125">
      <w:bodyDiv w:val="1"/>
      <w:marLeft w:val="0"/>
      <w:marRight w:val="0"/>
      <w:marTop w:val="0"/>
      <w:marBottom w:val="0"/>
      <w:divBdr>
        <w:top w:val="none" w:sz="0" w:space="0" w:color="auto"/>
        <w:left w:val="none" w:sz="0" w:space="0" w:color="auto"/>
        <w:bottom w:val="none" w:sz="0" w:space="0" w:color="auto"/>
        <w:right w:val="none" w:sz="0" w:space="0" w:color="auto"/>
      </w:divBdr>
    </w:div>
    <w:div w:id="285081909">
      <w:bodyDiv w:val="1"/>
      <w:marLeft w:val="0"/>
      <w:marRight w:val="0"/>
      <w:marTop w:val="0"/>
      <w:marBottom w:val="0"/>
      <w:divBdr>
        <w:top w:val="none" w:sz="0" w:space="0" w:color="auto"/>
        <w:left w:val="none" w:sz="0" w:space="0" w:color="auto"/>
        <w:bottom w:val="none" w:sz="0" w:space="0" w:color="auto"/>
        <w:right w:val="none" w:sz="0" w:space="0" w:color="auto"/>
      </w:divBdr>
    </w:div>
    <w:div w:id="300312164">
      <w:bodyDiv w:val="1"/>
      <w:marLeft w:val="0"/>
      <w:marRight w:val="0"/>
      <w:marTop w:val="0"/>
      <w:marBottom w:val="0"/>
      <w:divBdr>
        <w:top w:val="none" w:sz="0" w:space="0" w:color="auto"/>
        <w:left w:val="none" w:sz="0" w:space="0" w:color="auto"/>
        <w:bottom w:val="none" w:sz="0" w:space="0" w:color="auto"/>
        <w:right w:val="none" w:sz="0" w:space="0" w:color="auto"/>
      </w:divBdr>
    </w:div>
    <w:div w:id="313071186">
      <w:bodyDiv w:val="1"/>
      <w:marLeft w:val="0"/>
      <w:marRight w:val="0"/>
      <w:marTop w:val="0"/>
      <w:marBottom w:val="0"/>
      <w:divBdr>
        <w:top w:val="none" w:sz="0" w:space="0" w:color="auto"/>
        <w:left w:val="none" w:sz="0" w:space="0" w:color="auto"/>
        <w:bottom w:val="none" w:sz="0" w:space="0" w:color="auto"/>
        <w:right w:val="none" w:sz="0" w:space="0" w:color="auto"/>
      </w:divBdr>
    </w:div>
    <w:div w:id="359820512">
      <w:bodyDiv w:val="1"/>
      <w:marLeft w:val="0"/>
      <w:marRight w:val="0"/>
      <w:marTop w:val="0"/>
      <w:marBottom w:val="0"/>
      <w:divBdr>
        <w:top w:val="none" w:sz="0" w:space="0" w:color="auto"/>
        <w:left w:val="none" w:sz="0" w:space="0" w:color="auto"/>
        <w:bottom w:val="none" w:sz="0" w:space="0" w:color="auto"/>
        <w:right w:val="none" w:sz="0" w:space="0" w:color="auto"/>
      </w:divBdr>
    </w:div>
    <w:div w:id="360975789">
      <w:bodyDiv w:val="1"/>
      <w:marLeft w:val="0"/>
      <w:marRight w:val="0"/>
      <w:marTop w:val="0"/>
      <w:marBottom w:val="0"/>
      <w:divBdr>
        <w:top w:val="none" w:sz="0" w:space="0" w:color="auto"/>
        <w:left w:val="none" w:sz="0" w:space="0" w:color="auto"/>
        <w:bottom w:val="none" w:sz="0" w:space="0" w:color="auto"/>
        <w:right w:val="none" w:sz="0" w:space="0" w:color="auto"/>
      </w:divBdr>
    </w:div>
    <w:div w:id="389185081">
      <w:bodyDiv w:val="1"/>
      <w:marLeft w:val="0"/>
      <w:marRight w:val="0"/>
      <w:marTop w:val="0"/>
      <w:marBottom w:val="0"/>
      <w:divBdr>
        <w:top w:val="none" w:sz="0" w:space="0" w:color="auto"/>
        <w:left w:val="none" w:sz="0" w:space="0" w:color="auto"/>
        <w:bottom w:val="none" w:sz="0" w:space="0" w:color="auto"/>
        <w:right w:val="none" w:sz="0" w:space="0" w:color="auto"/>
      </w:divBdr>
    </w:div>
    <w:div w:id="405342127">
      <w:bodyDiv w:val="1"/>
      <w:marLeft w:val="0"/>
      <w:marRight w:val="0"/>
      <w:marTop w:val="0"/>
      <w:marBottom w:val="0"/>
      <w:divBdr>
        <w:top w:val="none" w:sz="0" w:space="0" w:color="auto"/>
        <w:left w:val="none" w:sz="0" w:space="0" w:color="auto"/>
        <w:bottom w:val="none" w:sz="0" w:space="0" w:color="auto"/>
        <w:right w:val="none" w:sz="0" w:space="0" w:color="auto"/>
      </w:divBdr>
    </w:div>
    <w:div w:id="433744459">
      <w:bodyDiv w:val="1"/>
      <w:marLeft w:val="0"/>
      <w:marRight w:val="0"/>
      <w:marTop w:val="0"/>
      <w:marBottom w:val="0"/>
      <w:divBdr>
        <w:top w:val="none" w:sz="0" w:space="0" w:color="auto"/>
        <w:left w:val="none" w:sz="0" w:space="0" w:color="auto"/>
        <w:bottom w:val="none" w:sz="0" w:space="0" w:color="auto"/>
        <w:right w:val="none" w:sz="0" w:space="0" w:color="auto"/>
      </w:divBdr>
    </w:div>
    <w:div w:id="476194158">
      <w:bodyDiv w:val="1"/>
      <w:marLeft w:val="0"/>
      <w:marRight w:val="0"/>
      <w:marTop w:val="0"/>
      <w:marBottom w:val="0"/>
      <w:divBdr>
        <w:top w:val="none" w:sz="0" w:space="0" w:color="auto"/>
        <w:left w:val="none" w:sz="0" w:space="0" w:color="auto"/>
        <w:bottom w:val="none" w:sz="0" w:space="0" w:color="auto"/>
        <w:right w:val="none" w:sz="0" w:space="0" w:color="auto"/>
      </w:divBdr>
    </w:div>
    <w:div w:id="476921439">
      <w:bodyDiv w:val="1"/>
      <w:marLeft w:val="0"/>
      <w:marRight w:val="0"/>
      <w:marTop w:val="0"/>
      <w:marBottom w:val="0"/>
      <w:divBdr>
        <w:top w:val="none" w:sz="0" w:space="0" w:color="auto"/>
        <w:left w:val="none" w:sz="0" w:space="0" w:color="auto"/>
        <w:bottom w:val="none" w:sz="0" w:space="0" w:color="auto"/>
        <w:right w:val="none" w:sz="0" w:space="0" w:color="auto"/>
      </w:divBdr>
    </w:div>
    <w:div w:id="493838507">
      <w:bodyDiv w:val="1"/>
      <w:marLeft w:val="0"/>
      <w:marRight w:val="0"/>
      <w:marTop w:val="0"/>
      <w:marBottom w:val="0"/>
      <w:divBdr>
        <w:top w:val="none" w:sz="0" w:space="0" w:color="auto"/>
        <w:left w:val="none" w:sz="0" w:space="0" w:color="auto"/>
        <w:bottom w:val="none" w:sz="0" w:space="0" w:color="auto"/>
        <w:right w:val="none" w:sz="0" w:space="0" w:color="auto"/>
      </w:divBdr>
    </w:div>
    <w:div w:id="498695594">
      <w:bodyDiv w:val="1"/>
      <w:marLeft w:val="0"/>
      <w:marRight w:val="0"/>
      <w:marTop w:val="0"/>
      <w:marBottom w:val="0"/>
      <w:divBdr>
        <w:top w:val="none" w:sz="0" w:space="0" w:color="auto"/>
        <w:left w:val="none" w:sz="0" w:space="0" w:color="auto"/>
        <w:bottom w:val="none" w:sz="0" w:space="0" w:color="auto"/>
        <w:right w:val="none" w:sz="0" w:space="0" w:color="auto"/>
      </w:divBdr>
    </w:div>
    <w:div w:id="523323875">
      <w:bodyDiv w:val="1"/>
      <w:marLeft w:val="0"/>
      <w:marRight w:val="0"/>
      <w:marTop w:val="0"/>
      <w:marBottom w:val="0"/>
      <w:divBdr>
        <w:top w:val="none" w:sz="0" w:space="0" w:color="auto"/>
        <w:left w:val="none" w:sz="0" w:space="0" w:color="auto"/>
        <w:bottom w:val="none" w:sz="0" w:space="0" w:color="auto"/>
        <w:right w:val="none" w:sz="0" w:space="0" w:color="auto"/>
      </w:divBdr>
    </w:div>
    <w:div w:id="548036349">
      <w:bodyDiv w:val="1"/>
      <w:marLeft w:val="0"/>
      <w:marRight w:val="0"/>
      <w:marTop w:val="0"/>
      <w:marBottom w:val="0"/>
      <w:divBdr>
        <w:top w:val="none" w:sz="0" w:space="0" w:color="auto"/>
        <w:left w:val="none" w:sz="0" w:space="0" w:color="auto"/>
        <w:bottom w:val="none" w:sz="0" w:space="0" w:color="auto"/>
        <w:right w:val="none" w:sz="0" w:space="0" w:color="auto"/>
      </w:divBdr>
    </w:div>
    <w:div w:id="616252792">
      <w:bodyDiv w:val="1"/>
      <w:marLeft w:val="0"/>
      <w:marRight w:val="0"/>
      <w:marTop w:val="0"/>
      <w:marBottom w:val="0"/>
      <w:divBdr>
        <w:top w:val="none" w:sz="0" w:space="0" w:color="auto"/>
        <w:left w:val="none" w:sz="0" w:space="0" w:color="auto"/>
        <w:bottom w:val="none" w:sz="0" w:space="0" w:color="auto"/>
        <w:right w:val="none" w:sz="0" w:space="0" w:color="auto"/>
      </w:divBdr>
    </w:div>
    <w:div w:id="652022851">
      <w:bodyDiv w:val="1"/>
      <w:marLeft w:val="0"/>
      <w:marRight w:val="0"/>
      <w:marTop w:val="0"/>
      <w:marBottom w:val="0"/>
      <w:divBdr>
        <w:top w:val="none" w:sz="0" w:space="0" w:color="auto"/>
        <w:left w:val="none" w:sz="0" w:space="0" w:color="auto"/>
        <w:bottom w:val="none" w:sz="0" w:space="0" w:color="auto"/>
        <w:right w:val="none" w:sz="0" w:space="0" w:color="auto"/>
      </w:divBdr>
    </w:div>
    <w:div w:id="665860787">
      <w:bodyDiv w:val="1"/>
      <w:marLeft w:val="0"/>
      <w:marRight w:val="0"/>
      <w:marTop w:val="0"/>
      <w:marBottom w:val="0"/>
      <w:divBdr>
        <w:top w:val="none" w:sz="0" w:space="0" w:color="auto"/>
        <w:left w:val="none" w:sz="0" w:space="0" w:color="auto"/>
        <w:bottom w:val="none" w:sz="0" w:space="0" w:color="auto"/>
        <w:right w:val="none" w:sz="0" w:space="0" w:color="auto"/>
      </w:divBdr>
    </w:div>
    <w:div w:id="666906748">
      <w:bodyDiv w:val="1"/>
      <w:marLeft w:val="0"/>
      <w:marRight w:val="0"/>
      <w:marTop w:val="0"/>
      <w:marBottom w:val="0"/>
      <w:divBdr>
        <w:top w:val="none" w:sz="0" w:space="0" w:color="auto"/>
        <w:left w:val="none" w:sz="0" w:space="0" w:color="auto"/>
        <w:bottom w:val="none" w:sz="0" w:space="0" w:color="auto"/>
        <w:right w:val="none" w:sz="0" w:space="0" w:color="auto"/>
      </w:divBdr>
    </w:div>
    <w:div w:id="667824596">
      <w:bodyDiv w:val="1"/>
      <w:marLeft w:val="0"/>
      <w:marRight w:val="0"/>
      <w:marTop w:val="0"/>
      <w:marBottom w:val="0"/>
      <w:divBdr>
        <w:top w:val="none" w:sz="0" w:space="0" w:color="auto"/>
        <w:left w:val="none" w:sz="0" w:space="0" w:color="auto"/>
        <w:bottom w:val="none" w:sz="0" w:space="0" w:color="auto"/>
        <w:right w:val="none" w:sz="0" w:space="0" w:color="auto"/>
      </w:divBdr>
    </w:div>
    <w:div w:id="702822599">
      <w:bodyDiv w:val="1"/>
      <w:marLeft w:val="0"/>
      <w:marRight w:val="0"/>
      <w:marTop w:val="0"/>
      <w:marBottom w:val="0"/>
      <w:divBdr>
        <w:top w:val="none" w:sz="0" w:space="0" w:color="auto"/>
        <w:left w:val="none" w:sz="0" w:space="0" w:color="auto"/>
        <w:bottom w:val="none" w:sz="0" w:space="0" w:color="auto"/>
        <w:right w:val="none" w:sz="0" w:space="0" w:color="auto"/>
      </w:divBdr>
    </w:div>
    <w:div w:id="709378994">
      <w:bodyDiv w:val="1"/>
      <w:marLeft w:val="0"/>
      <w:marRight w:val="0"/>
      <w:marTop w:val="0"/>
      <w:marBottom w:val="0"/>
      <w:divBdr>
        <w:top w:val="none" w:sz="0" w:space="0" w:color="auto"/>
        <w:left w:val="none" w:sz="0" w:space="0" w:color="auto"/>
        <w:bottom w:val="none" w:sz="0" w:space="0" w:color="auto"/>
        <w:right w:val="none" w:sz="0" w:space="0" w:color="auto"/>
      </w:divBdr>
    </w:div>
    <w:div w:id="723061836">
      <w:bodyDiv w:val="1"/>
      <w:marLeft w:val="0"/>
      <w:marRight w:val="0"/>
      <w:marTop w:val="0"/>
      <w:marBottom w:val="0"/>
      <w:divBdr>
        <w:top w:val="none" w:sz="0" w:space="0" w:color="auto"/>
        <w:left w:val="none" w:sz="0" w:space="0" w:color="auto"/>
        <w:bottom w:val="none" w:sz="0" w:space="0" w:color="auto"/>
        <w:right w:val="none" w:sz="0" w:space="0" w:color="auto"/>
      </w:divBdr>
    </w:div>
    <w:div w:id="728302528">
      <w:bodyDiv w:val="1"/>
      <w:marLeft w:val="0"/>
      <w:marRight w:val="0"/>
      <w:marTop w:val="0"/>
      <w:marBottom w:val="0"/>
      <w:divBdr>
        <w:top w:val="none" w:sz="0" w:space="0" w:color="auto"/>
        <w:left w:val="none" w:sz="0" w:space="0" w:color="auto"/>
        <w:bottom w:val="none" w:sz="0" w:space="0" w:color="auto"/>
        <w:right w:val="none" w:sz="0" w:space="0" w:color="auto"/>
      </w:divBdr>
    </w:div>
    <w:div w:id="777333073">
      <w:bodyDiv w:val="1"/>
      <w:marLeft w:val="0"/>
      <w:marRight w:val="0"/>
      <w:marTop w:val="0"/>
      <w:marBottom w:val="0"/>
      <w:divBdr>
        <w:top w:val="none" w:sz="0" w:space="0" w:color="auto"/>
        <w:left w:val="none" w:sz="0" w:space="0" w:color="auto"/>
        <w:bottom w:val="none" w:sz="0" w:space="0" w:color="auto"/>
        <w:right w:val="none" w:sz="0" w:space="0" w:color="auto"/>
      </w:divBdr>
    </w:div>
    <w:div w:id="808013196">
      <w:bodyDiv w:val="1"/>
      <w:marLeft w:val="0"/>
      <w:marRight w:val="0"/>
      <w:marTop w:val="0"/>
      <w:marBottom w:val="0"/>
      <w:divBdr>
        <w:top w:val="none" w:sz="0" w:space="0" w:color="auto"/>
        <w:left w:val="none" w:sz="0" w:space="0" w:color="auto"/>
        <w:bottom w:val="none" w:sz="0" w:space="0" w:color="auto"/>
        <w:right w:val="none" w:sz="0" w:space="0" w:color="auto"/>
      </w:divBdr>
    </w:div>
    <w:div w:id="829948057">
      <w:bodyDiv w:val="1"/>
      <w:marLeft w:val="0"/>
      <w:marRight w:val="0"/>
      <w:marTop w:val="0"/>
      <w:marBottom w:val="0"/>
      <w:divBdr>
        <w:top w:val="none" w:sz="0" w:space="0" w:color="auto"/>
        <w:left w:val="none" w:sz="0" w:space="0" w:color="auto"/>
        <w:bottom w:val="none" w:sz="0" w:space="0" w:color="auto"/>
        <w:right w:val="none" w:sz="0" w:space="0" w:color="auto"/>
      </w:divBdr>
    </w:div>
    <w:div w:id="838813133">
      <w:bodyDiv w:val="1"/>
      <w:marLeft w:val="0"/>
      <w:marRight w:val="0"/>
      <w:marTop w:val="0"/>
      <w:marBottom w:val="0"/>
      <w:divBdr>
        <w:top w:val="none" w:sz="0" w:space="0" w:color="auto"/>
        <w:left w:val="none" w:sz="0" w:space="0" w:color="auto"/>
        <w:bottom w:val="none" w:sz="0" w:space="0" w:color="auto"/>
        <w:right w:val="none" w:sz="0" w:space="0" w:color="auto"/>
      </w:divBdr>
    </w:div>
    <w:div w:id="856887672">
      <w:bodyDiv w:val="1"/>
      <w:marLeft w:val="0"/>
      <w:marRight w:val="0"/>
      <w:marTop w:val="0"/>
      <w:marBottom w:val="0"/>
      <w:divBdr>
        <w:top w:val="none" w:sz="0" w:space="0" w:color="auto"/>
        <w:left w:val="none" w:sz="0" w:space="0" w:color="auto"/>
        <w:bottom w:val="none" w:sz="0" w:space="0" w:color="auto"/>
        <w:right w:val="none" w:sz="0" w:space="0" w:color="auto"/>
      </w:divBdr>
    </w:div>
    <w:div w:id="873545897">
      <w:bodyDiv w:val="1"/>
      <w:marLeft w:val="0"/>
      <w:marRight w:val="0"/>
      <w:marTop w:val="0"/>
      <w:marBottom w:val="0"/>
      <w:divBdr>
        <w:top w:val="none" w:sz="0" w:space="0" w:color="auto"/>
        <w:left w:val="none" w:sz="0" w:space="0" w:color="auto"/>
        <w:bottom w:val="none" w:sz="0" w:space="0" w:color="auto"/>
        <w:right w:val="none" w:sz="0" w:space="0" w:color="auto"/>
      </w:divBdr>
    </w:div>
    <w:div w:id="885220849">
      <w:bodyDiv w:val="1"/>
      <w:marLeft w:val="0"/>
      <w:marRight w:val="0"/>
      <w:marTop w:val="0"/>
      <w:marBottom w:val="0"/>
      <w:divBdr>
        <w:top w:val="none" w:sz="0" w:space="0" w:color="auto"/>
        <w:left w:val="none" w:sz="0" w:space="0" w:color="auto"/>
        <w:bottom w:val="none" w:sz="0" w:space="0" w:color="auto"/>
        <w:right w:val="none" w:sz="0" w:space="0" w:color="auto"/>
      </w:divBdr>
    </w:div>
    <w:div w:id="903952155">
      <w:bodyDiv w:val="1"/>
      <w:marLeft w:val="0"/>
      <w:marRight w:val="0"/>
      <w:marTop w:val="0"/>
      <w:marBottom w:val="0"/>
      <w:divBdr>
        <w:top w:val="none" w:sz="0" w:space="0" w:color="auto"/>
        <w:left w:val="none" w:sz="0" w:space="0" w:color="auto"/>
        <w:bottom w:val="none" w:sz="0" w:space="0" w:color="auto"/>
        <w:right w:val="none" w:sz="0" w:space="0" w:color="auto"/>
      </w:divBdr>
    </w:div>
    <w:div w:id="921985139">
      <w:bodyDiv w:val="1"/>
      <w:marLeft w:val="0"/>
      <w:marRight w:val="0"/>
      <w:marTop w:val="0"/>
      <w:marBottom w:val="0"/>
      <w:divBdr>
        <w:top w:val="none" w:sz="0" w:space="0" w:color="auto"/>
        <w:left w:val="none" w:sz="0" w:space="0" w:color="auto"/>
        <w:bottom w:val="none" w:sz="0" w:space="0" w:color="auto"/>
        <w:right w:val="none" w:sz="0" w:space="0" w:color="auto"/>
      </w:divBdr>
    </w:div>
    <w:div w:id="957104441">
      <w:bodyDiv w:val="1"/>
      <w:marLeft w:val="0"/>
      <w:marRight w:val="0"/>
      <w:marTop w:val="0"/>
      <w:marBottom w:val="0"/>
      <w:divBdr>
        <w:top w:val="none" w:sz="0" w:space="0" w:color="auto"/>
        <w:left w:val="none" w:sz="0" w:space="0" w:color="auto"/>
        <w:bottom w:val="none" w:sz="0" w:space="0" w:color="auto"/>
        <w:right w:val="none" w:sz="0" w:space="0" w:color="auto"/>
      </w:divBdr>
    </w:div>
    <w:div w:id="966620951">
      <w:bodyDiv w:val="1"/>
      <w:marLeft w:val="0"/>
      <w:marRight w:val="0"/>
      <w:marTop w:val="0"/>
      <w:marBottom w:val="0"/>
      <w:divBdr>
        <w:top w:val="none" w:sz="0" w:space="0" w:color="auto"/>
        <w:left w:val="none" w:sz="0" w:space="0" w:color="auto"/>
        <w:bottom w:val="none" w:sz="0" w:space="0" w:color="auto"/>
        <w:right w:val="none" w:sz="0" w:space="0" w:color="auto"/>
      </w:divBdr>
    </w:div>
    <w:div w:id="966621974">
      <w:bodyDiv w:val="1"/>
      <w:marLeft w:val="0"/>
      <w:marRight w:val="0"/>
      <w:marTop w:val="0"/>
      <w:marBottom w:val="0"/>
      <w:divBdr>
        <w:top w:val="none" w:sz="0" w:space="0" w:color="auto"/>
        <w:left w:val="none" w:sz="0" w:space="0" w:color="auto"/>
        <w:bottom w:val="none" w:sz="0" w:space="0" w:color="auto"/>
        <w:right w:val="none" w:sz="0" w:space="0" w:color="auto"/>
      </w:divBdr>
    </w:div>
    <w:div w:id="970280350">
      <w:bodyDiv w:val="1"/>
      <w:marLeft w:val="0"/>
      <w:marRight w:val="0"/>
      <w:marTop w:val="0"/>
      <w:marBottom w:val="0"/>
      <w:divBdr>
        <w:top w:val="none" w:sz="0" w:space="0" w:color="auto"/>
        <w:left w:val="none" w:sz="0" w:space="0" w:color="auto"/>
        <w:bottom w:val="none" w:sz="0" w:space="0" w:color="auto"/>
        <w:right w:val="none" w:sz="0" w:space="0" w:color="auto"/>
      </w:divBdr>
    </w:div>
    <w:div w:id="987050951">
      <w:bodyDiv w:val="1"/>
      <w:marLeft w:val="0"/>
      <w:marRight w:val="0"/>
      <w:marTop w:val="0"/>
      <w:marBottom w:val="0"/>
      <w:divBdr>
        <w:top w:val="none" w:sz="0" w:space="0" w:color="auto"/>
        <w:left w:val="none" w:sz="0" w:space="0" w:color="auto"/>
        <w:bottom w:val="none" w:sz="0" w:space="0" w:color="auto"/>
        <w:right w:val="none" w:sz="0" w:space="0" w:color="auto"/>
      </w:divBdr>
    </w:div>
    <w:div w:id="1012610614">
      <w:bodyDiv w:val="1"/>
      <w:marLeft w:val="0"/>
      <w:marRight w:val="0"/>
      <w:marTop w:val="0"/>
      <w:marBottom w:val="0"/>
      <w:divBdr>
        <w:top w:val="none" w:sz="0" w:space="0" w:color="auto"/>
        <w:left w:val="none" w:sz="0" w:space="0" w:color="auto"/>
        <w:bottom w:val="none" w:sz="0" w:space="0" w:color="auto"/>
        <w:right w:val="none" w:sz="0" w:space="0" w:color="auto"/>
      </w:divBdr>
      <w:divsChild>
        <w:div w:id="960651689">
          <w:marLeft w:val="0"/>
          <w:marRight w:val="0"/>
          <w:marTop w:val="0"/>
          <w:marBottom w:val="0"/>
          <w:divBdr>
            <w:top w:val="none" w:sz="0" w:space="0" w:color="auto"/>
            <w:left w:val="none" w:sz="0" w:space="0" w:color="auto"/>
            <w:bottom w:val="none" w:sz="0" w:space="0" w:color="auto"/>
            <w:right w:val="none" w:sz="0" w:space="0" w:color="auto"/>
          </w:divBdr>
          <w:divsChild>
            <w:div w:id="11167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78358">
      <w:bodyDiv w:val="1"/>
      <w:marLeft w:val="0"/>
      <w:marRight w:val="0"/>
      <w:marTop w:val="0"/>
      <w:marBottom w:val="0"/>
      <w:divBdr>
        <w:top w:val="none" w:sz="0" w:space="0" w:color="auto"/>
        <w:left w:val="none" w:sz="0" w:space="0" w:color="auto"/>
        <w:bottom w:val="none" w:sz="0" w:space="0" w:color="auto"/>
        <w:right w:val="none" w:sz="0" w:space="0" w:color="auto"/>
      </w:divBdr>
    </w:div>
    <w:div w:id="1038238875">
      <w:bodyDiv w:val="1"/>
      <w:marLeft w:val="0"/>
      <w:marRight w:val="0"/>
      <w:marTop w:val="0"/>
      <w:marBottom w:val="0"/>
      <w:divBdr>
        <w:top w:val="none" w:sz="0" w:space="0" w:color="auto"/>
        <w:left w:val="none" w:sz="0" w:space="0" w:color="auto"/>
        <w:bottom w:val="none" w:sz="0" w:space="0" w:color="auto"/>
        <w:right w:val="none" w:sz="0" w:space="0" w:color="auto"/>
      </w:divBdr>
    </w:div>
    <w:div w:id="1055155593">
      <w:bodyDiv w:val="1"/>
      <w:marLeft w:val="0"/>
      <w:marRight w:val="0"/>
      <w:marTop w:val="0"/>
      <w:marBottom w:val="0"/>
      <w:divBdr>
        <w:top w:val="none" w:sz="0" w:space="0" w:color="auto"/>
        <w:left w:val="none" w:sz="0" w:space="0" w:color="auto"/>
        <w:bottom w:val="none" w:sz="0" w:space="0" w:color="auto"/>
        <w:right w:val="none" w:sz="0" w:space="0" w:color="auto"/>
      </w:divBdr>
    </w:div>
    <w:div w:id="1065690360">
      <w:bodyDiv w:val="1"/>
      <w:marLeft w:val="0"/>
      <w:marRight w:val="0"/>
      <w:marTop w:val="0"/>
      <w:marBottom w:val="0"/>
      <w:divBdr>
        <w:top w:val="none" w:sz="0" w:space="0" w:color="auto"/>
        <w:left w:val="none" w:sz="0" w:space="0" w:color="auto"/>
        <w:bottom w:val="none" w:sz="0" w:space="0" w:color="auto"/>
        <w:right w:val="none" w:sz="0" w:space="0" w:color="auto"/>
      </w:divBdr>
    </w:div>
    <w:div w:id="1074164747">
      <w:bodyDiv w:val="1"/>
      <w:marLeft w:val="0"/>
      <w:marRight w:val="0"/>
      <w:marTop w:val="0"/>
      <w:marBottom w:val="0"/>
      <w:divBdr>
        <w:top w:val="none" w:sz="0" w:space="0" w:color="auto"/>
        <w:left w:val="none" w:sz="0" w:space="0" w:color="auto"/>
        <w:bottom w:val="none" w:sz="0" w:space="0" w:color="auto"/>
        <w:right w:val="none" w:sz="0" w:space="0" w:color="auto"/>
      </w:divBdr>
    </w:div>
    <w:div w:id="1080056121">
      <w:bodyDiv w:val="1"/>
      <w:marLeft w:val="0"/>
      <w:marRight w:val="0"/>
      <w:marTop w:val="0"/>
      <w:marBottom w:val="0"/>
      <w:divBdr>
        <w:top w:val="none" w:sz="0" w:space="0" w:color="auto"/>
        <w:left w:val="none" w:sz="0" w:space="0" w:color="auto"/>
        <w:bottom w:val="none" w:sz="0" w:space="0" w:color="auto"/>
        <w:right w:val="none" w:sz="0" w:space="0" w:color="auto"/>
      </w:divBdr>
    </w:div>
    <w:div w:id="1092896103">
      <w:bodyDiv w:val="1"/>
      <w:marLeft w:val="0"/>
      <w:marRight w:val="0"/>
      <w:marTop w:val="0"/>
      <w:marBottom w:val="0"/>
      <w:divBdr>
        <w:top w:val="none" w:sz="0" w:space="0" w:color="auto"/>
        <w:left w:val="none" w:sz="0" w:space="0" w:color="auto"/>
        <w:bottom w:val="none" w:sz="0" w:space="0" w:color="auto"/>
        <w:right w:val="none" w:sz="0" w:space="0" w:color="auto"/>
      </w:divBdr>
    </w:div>
    <w:div w:id="1113017374">
      <w:bodyDiv w:val="1"/>
      <w:marLeft w:val="0"/>
      <w:marRight w:val="0"/>
      <w:marTop w:val="0"/>
      <w:marBottom w:val="0"/>
      <w:divBdr>
        <w:top w:val="none" w:sz="0" w:space="0" w:color="auto"/>
        <w:left w:val="none" w:sz="0" w:space="0" w:color="auto"/>
        <w:bottom w:val="none" w:sz="0" w:space="0" w:color="auto"/>
        <w:right w:val="none" w:sz="0" w:space="0" w:color="auto"/>
      </w:divBdr>
    </w:div>
    <w:div w:id="1156149103">
      <w:bodyDiv w:val="1"/>
      <w:marLeft w:val="0"/>
      <w:marRight w:val="0"/>
      <w:marTop w:val="0"/>
      <w:marBottom w:val="0"/>
      <w:divBdr>
        <w:top w:val="none" w:sz="0" w:space="0" w:color="auto"/>
        <w:left w:val="none" w:sz="0" w:space="0" w:color="auto"/>
        <w:bottom w:val="none" w:sz="0" w:space="0" w:color="auto"/>
        <w:right w:val="none" w:sz="0" w:space="0" w:color="auto"/>
      </w:divBdr>
    </w:div>
    <w:div w:id="1170606378">
      <w:bodyDiv w:val="1"/>
      <w:marLeft w:val="0"/>
      <w:marRight w:val="0"/>
      <w:marTop w:val="0"/>
      <w:marBottom w:val="0"/>
      <w:divBdr>
        <w:top w:val="none" w:sz="0" w:space="0" w:color="auto"/>
        <w:left w:val="none" w:sz="0" w:space="0" w:color="auto"/>
        <w:bottom w:val="none" w:sz="0" w:space="0" w:color="auto"/>
        <w:right w:val="none" w:sz="0" w:space="0" w:color="auto"/>
      </w:divBdr>
    </w:div>
    <w:div w:id="1172716186">
      <w:bodyDiv w:val="1"/>
      <w:marLeft w:val="0"/>
      <w:marRight w:val="0"/>
      <w:marTop w:val="0"/>
      <w:marBottom w:val="0"/>
      <w:divBdr>
        <w:top w:val="none" w:sz="0" w:space="0" w:color="auto"/>
        <w:left w:val="none" w:sz="0" w:space="0" w:color="auto"/>
        <w:bottom w:val="none" w:sz="0" w:space="0" w:color="auto"/>
        <w:right w:val="none" w:sz="0" w:space="0" w:color="auto"/>
      </w:divBdr>
    </w:div>
    <w:div w:id="1200820337">
      <w:bodyDiv w:val="1"/>
      <w:marLeft w:val="0"/>
      <w:marRight w:val="0"/>
      <w:marTop w:val="0"/>
      <w:marBottom w:val="0"/>
      <w:divBdr>
        <w:top w:val="none" w:sz="0" w:space="0" w:color="auto"/>
        <w:left w:val="none" w:sz="0" w:space="0" w:color="auto"/>
        <w:bottom w:val="none" w:sz="0" w:space="0" w:color="auto"/>
        <w:right w:val="none" w:sz="0" w:space="0" w:color="auto"/>
      </w:divBdr>
    </w:div>
    <w:div w:id="1206483371">
      <w:bodyDiv w:val="1"/>
      <w:marLeft w:val="0"/>
      <w:marRight w:val="0"/>
      <w:marTop w:val="0"/>
      <w:marBottom w:val="0"/>
      <w:divBdr>
        <w:top w:val="none" w:sz="0" w:space="0" w:color="auto"/>
        <w:left w:val="none" w:sz="0" w:space="0" w:color="auto"/>
        <w:bottom w:val="none" w:sz="0" w:space="0" w:color="auto"/>
        <w:right w:val="none" w:sz="0" w:space="0" w:color="auto"/>
      </w:divBdr>
    </w:div>
    <w:div w:id="1207257654">
      <w:bodyDiv w:val="1"/>
      <w:marLeft w:val="0"/>
      <w:marRight w:val="0"/>
      <w:marTop w:val="0"/>
      <w:marBottom w:val="0"/>
      <w:divBdr>
        <w:top w:val="none" w:sz="0" w:space="0" w:color="auto"/>
        <w:left w:val="none" w:sz="0" w:space="0" w:color="auto"/>
        <w:bottom w:val="none" w:sz="0" w:space="0" w:color="auto"/>
        <w:right w:val="none" w:sz="0" w:space="0" w:color="auto"/>
      </w:divBdr>
    </w:div>
    <w:div w:id="1251279118">
      <w:bodyDiv w:val="1"/>
      <w:marLeft w:val="0"/>
      <w:marRight w:val="0"/>
      <w:marTop w:val="0"/>
      <w:marBottom w:val="0"/>
      <w:divBdr>
        <w:top w:val="none" w:sz="0" w:space="0" w:color="auto"/>
        <w:left w:val="none" w:sz="0" w:space="0" w:color="auto"/>
        <w:bottom w:val="none" w:sz="0" w:space="0" w:color="auto"/>
        <w:right w:val="none" w:sz="0" w:space="0" w:color="auto"/>
      </w:divBdr>
    </w:div>
    <w:div w:id="1267076143">
      <w:bodyDiv w:val="1"/>
      <w:marLeft w:val="0"/>
      <w:marRight w:val="0"/>
      <w:marTop w:val="0"/>
      <w:marBottom w:val="0"/>
      <w:divBdr>
        <w:top w:val="none" w:sz="0" w:space="0" w:color="auto"/>
        <w:left w:val="none" w:sz="0" w:space="0" w:color="auto"/>
        <w:bottom w:val="none" w:sz="0" w:space="0" w:color="auto"/>
        <w:right w:val="none" w:sz="0" w:space="0" w:color="auto"/>
      </w:divBdr>
    </w:div>
    <w:div w:id="1279483728">
      <w:bodyDiv w:val="1"/>
      <w:marLeft w:val="0"/>
      <w:marRight w:val="0"/>
      <w:marTop w:val="0"/>
      <w:marBottom w:val="0"/>
      <w:divBdr>
        <w:top w:val="none" w:sz="0" w:space="0" w:color="auto"/>
        <w:left w:val="none" w:sz="0" w:space="0" w:color="auto"/>
        <w:bottom w:val="none" w:sz="0" w:space="0" w:color="auto"/>
        <w:right w:val="none" w:sz="0" w:space="0" w:color="auto"/>
      </w:divBdr>
    </w:div>
    <w:div w:id="1284773609">
      <w:bodyDiv w:val="1"/>
      <w:marLeft w:val="0"/>
      <w:marRight w:val="0"/>
      <w:marTop w:val="0"/>
      <w:marBottom w:val="0"/>
      <w:divBdr>
        <w:top w:val="none" w:sz="0" w:space="0" w:color="auto"/>
        <w:left w:val="none" w:sz="0" w:space="0" w:color="auto"/>
        <w:bottom w:val="none" w:sz="0" w:space="0" w:color="auto"/>
        <w:right w:val="none" w:sz="0" w:space="0" w:color="auto"/>
      </w:divBdr>
    </w:div>
    <w:div w:id="1331638407">
      <w:bodyDiv w:val="1"/>
      <w:marLeft w:val="0"/>
      <w:marRight w:val="0"/>
      <w:marTop w:val="0"/>
      <w:marBottom w:val="0"/>
      <w:divBdr>
        <w:top w:val="none" w:sz="0" w:space="0" w:color="auto"/>
        <w:left w:val="none" w:sz="0" w:space="0" w:color="auto"/>
        <w:bottom w:val="none" w:sz="0" w:space="0" w:color="auto"/>
        <w:right w:val="none" w:sz="0" w:space="0" w:color="auto"/>
      </w:divBdr>
    </w:div>
    <w:div w:id="1350838960">
      <w:bodyDiv w:val="1"/>
      <w:marLeft w:val="0"/>
      <w:marRight w:val="0"/>
      <w:marTop w:val="0"/>
      <w:marBottom w:val="0"/>
      <w:divBdr>
        <w:top w:val="none" w:sz="0" w:space="0" w:color="auto"/>
        <w:left w:val="none" w:sz="0" w:space="0" w:color="auto"/>
        <w:bottom w:val="none" w:sz="0" w:space="0" w:color="auto"/>
        <w:right w:val="none" w:sz="0" w:space="0" w:color="auto"/>
      </w:divBdr>
    </w:div>
    <w:div w:id="1370302238">
      <w:bodyDiv w:val="1"/>
      <w:marLeft w:val="0"/>
      <w:marRight w:val="0"/>
      <w:marTop w:val="0"/>
      <w:marBottom w:val="0"/>
      <w:divBdr>
        <w:top w:val="none" w:sz="0" w:space="0" w:color="auto"/>
        <w:left w:val="none" w:sz="0" w:space="0" w:color="auto"/>
        <w:bottom w:val="none" w:sz="0" w:space="0" w:color="auto"/>
        <w:right w:val="none" w:sz="0" w:space="0" w:color="auto"/>
      </w:divBdr>
    </w:div>
    <w:div w:id="1375151445">
      <w:bodyDiv w:val="1"/>
      <w:marLeft w:val="0"/>
      <w:marRight w:val="0"/>
      <w:marTop w:val="0"/>
      <w:marBottom w:val="0"/>
      <w:divBdr>
        <w:top w:val="none" w:sz="0" w:space="0" w:color="auto"/>
        <w:left w:val="none" w:sz="0" w:space="0" w:color="auto"/>
        <w:bottom w:val="none" w:sz="0" w:space="0" w:color="auto"/>
        <w:right w:val="none" w:sz="0" w:space="0" w:color="auto"/>
      </w:divBdr>
    </w:div>
    <w:div w:id="1412846512">
      <w:bodyDiv w:val="1"/>
      <w:marLeft w:val="0"/>
      <w:marRight w:val="0"/>
      <w:marTop w:val="0"/>
      <w:marBottom w:val="0"/>
      <w:divBdr>
        <w:top w:val="none" w:sz="0" w:space="0" w:color="auto"/>
        <w:left w:val="none" w:sz="0" w:space="0" w:color="auto"/>
        <w:bottom w:val="none" w:sz="0" w:space="0" w:color="auto"/>
        <w:right w:val="none" w:sz="0" w:space="0" w:color="auto"/>
      </w:divBdr>
    </w:div>
    <w:div w:id="1433814371">
      <w:bodyDiv w:val="1"/>
      <w:marLeft w:val="0"/>
      <w:marRight w:val="0"/>
      <w:marTop w:val="0"/>
      <w:marBottom w:val="0"/>
      <w:divBdr>
        <w:top w:val="none" w:sz="0" w:space="0" w:color="auto"/>
        <w:left w:val="none" w:sz="0" w:space="0" w:color="auto"/>
        <w:bottom w:val="none" w:sz="0" w:space="0" w:color="auto"/>
        <w:right w:val="none" w:sz="0" w:space="0" w:color="auto"/>
      </w:divBdr>
    </w:div>
    <w:div w:id="1434595429">
      <w:bodyDiv w:val="1"/>
      <w:marLeft w:val="0"/>
      <w:marRight w:val="0"/>
      <w:marTop w:val="0"/>
      <w:marBottom w:val="0"/>
      <w:divBdr>
        <w:top w:val="none" w:sz="0" w:space="0" w:color="auto"/>
        <w:left w:val="none" w:sz="0" w:space="0" w:color="auto"/>
        <w:bottom w:val="none" w:sz="0" w:space="0" w:color="auto"/>
        <w:right w:val="none" w:sz="0" w:space="0" w:color="auto"/>
      </w:divBdr>
    </w:div>
    <w:div w:id="1437139652">
      <w:bodyDiv w:val="1"/>
      <w:marLeft w:val="0"/>
      <w:marRight w:val="0"/>
      <w:marTop w:val="0"/>
      <w:marBottom w:val="0"/>
      <w:divBdr>
        <w:top w:val="none" w:sz="0" w:space="0" w:color="auto"/>
        <w:left w:val="none" w:sz="0" w:space="0" w:color="auto"/>
        <w:bottom w:val="none" w:sz="0" w:space="0" w:color="auto"/>
        <w:right w:val="none" w:sz="0" w:space="0" w:color="auto"/>
      </w:divBdr>
    </w:div>
    <w:div w:id="1437363049">
      <w:bodyDiv w:val="1"/>
      <w:marLeft w:val="0"/>
      <w:marRight w:val="0"/>
      <w:marTop w:val="0"/>
      <w:marBottom w:val="0"/>
      <w:divBdr>
        <w:top w:val="none" w:sz="0" w:space="0" w:color="auto"/>
        <w:left w:val="none" w:sz="0" w:space="0" w:color="auto"/>
        <w:bottom w:val="none" w:sz="0" w:space="0" w:color="auto"/>
        <w:right w:val="none" w:sz="0" w:space="0" w:color="auto"/>
      </w:divBdr>
    </w:div>
    <w:div w:id="1440368360">
      <w:bodyDiv w:val="1"/>
      <w:marLeft w:val="0"/>
      <w:marRight w:val="0"/>
      <w:marTop w:val="0"/>
      <w:marBottom w:val="0"/>
      <w:divBdr>
        <w:top w:val="none" w:sz="0" w:space="0" w:color="auto"/>
        <w:left w:val="none" w:sz="0" w:space="0" w:color="auto"/>
        <w:bottom w:val="none" w:sz="0" w:space="0" w:color="auto"/>
        <w:right w:val="none" w:sz="0" w:space="0" w:color="auto"/>
      </w:divBdr>
    </w:div>
    <w:div w:id="1475758881">
      <w:bodyDiv w:val="1"/>
      <w:marLeft w:val="0"/>
      <w:marRight w:val="0"/>
      <w:marTop w:val="0"/>
      <w:marBottom w:val="0"/>
      <w:divBdr>
        <w:top w:val="none" w:sz="0" w:space="0" w:color="auto"/>
        <w:left w:val="none" w:sz="0" w:space="0" w:color="auto"/>
        <w:bottom w:val="none" w:sz="0" w:space="0" w:color="auto"/>
        <w:right w:val="none" w:sz="0" w:space="0" w:color="auto"/>
      </w:divBdr>
    </w:div>
    <w:div w:id="1483623898">
      <w:bodyDiv w:val="1"/>
      <w:marLeft w:val="0"/>
      <w:marRight w:val="0"/>
      <w:marTop w:val="0"/>
      <w:marBottom w:val="0"/>
      <w:divBdr>
        <w:top w:val="none" w:sz="0" w:space="0" w:color="auto"/>
        <w:left w:val="none" w:sz="0" w:space="0" w:color="auto"/>
        <w:bottom w:val="none" w:sz="0" w:space="0" w:color="auto"/>
        <w:right w:val="none" w:sz="0" w:space="0" w:color="auto"/>
      </w:divBdr>
    </w:div>
    <w:div w:id="1559511619">
      <w:bodyDiv w:val="1"/>
      <w:marLeft w:val="0"/>
      <w:marRight w:val="0"/>
      <w:marTop w:val="0"/>
      <w:marBottom w:val="0"/>
      <w:divBdr>
        <w:top w:val="none" w:sz="0" w:space="0" w:color="auto"/>
        <w:left w:val="none" w:sz="0" w:space="0" w:color="auto"/>
        <w:bottom w:val="none" w:sz="0" w:space="0" w:color="auto"/>
        <w:right w:val="none" w:sz="0" w:space="0" w:color="auto"/>
      </w:divBdr>
    </w:div>
    <w:div w:id="1616214410">
      <w:bodyDiv w:val="1"/>
      <w:marLeft w:val="0"/>
      <w:marRight w:val="0"/>
      <w:marTop w:val="0"/>
      <w:marBottom w:val="0"/>
      <w:divBdr>
        <w:top w:val="none" w:sz="0" w:space="0" w:color="auto"/>
        <w:left w:val="none" w:sz="0" w:space="0" w:color="auto"/>
        <w:bottom w:val="none" w:sz="0" w:space="0" w:color="auto"/>
        <w:right w:val="none" w:sz="0" w:space="0" w:color="auto"/>
      </w:divBdr>
    </w:div>
    <w:div w:id="166358279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6901596">
      <w:bodyDiv w:val="1"/>
      <w:marLeft w:val="0"/>
      <w:marRight w:val="0"/>
      <w:marTop w:val="0"/>
      <w:marBottom w:val="0"/>
      <w:divBdr>
        <w:top w:val="none" w:sz="0" w:space="0" w:color="auto"/>
        <w:left w:val="none" w:sz="0" w:space="0" w:color="auto"/>
        <w:bottom w:val="none" w:sz="0" w:space="0" w:color="auto"/>
        <w:right w:val="none" w:sz="0" w:space="0" w:color="auto"/>
      </w:divBdr>
    </w:div>
    <w:div w:id="1763188112">
      <w:bodyDiv w:val="1"/>
      <w:marLeft w:val="0"/>
      <w:marRight w:val="0"/>
      <w:marTop w:val="0"/>
      <w:marBottom w:val="0"/>
      <w:divBdr>
        <w:top w:val="none" w:sz="0" w:space="0" w:color="auto"/>
        <w:left w:val="none" w:sz="0" w:space="0" w:color="auto"/>
        <w:bottom w:val="none" w:sz="0" w:space="0" w:color="auto"/>
        <w:right w:val="none" w:sz="0" w:space="0" w:color="auto"/>
      </w:divBdr>
    </w:div>
    <w:div w:id="1774938189">
      <w:bodyDiv w:val="1"/>
      <w:marLeft w:val="0"/>
      <w:marRight w:val="0"/>
      <w:marTop w:val="0"/>
      <w:marBottom w:val="0"/>
      <w:divBdr>
        <w:top w:val="none" w:sz="0" w:space="0" w:color="auto"/>
        <w:left w:val="none" w:sz="0" w:space="0" w:color="auto"/>
        <w:bottom w:val="none" w:sz="0" w:space="0" w:color="auto"/>
        <w:right w:val="none" w:sz="0" w:space="0" w:color="auto"/>
      </w:divBdr>
    </w:div>
    <w:div w:id="1806662116">
      <w:bodyDiv w:val="1"/>
      <w:marLeft w:val="0"/>
      <w:marRight w:val="0"/>
      <w:marTop w:val="0"/>
      <w:marBottom w:val="0"/>
      <w:divBdr>
        <w:top w:val="none" w:sz="0" w:space="0" w:color="auto"/>
        <w:left w:val="none" w:sz="0" w:space="0" w:color="auto"/>
        <w:bottom w:val="none" w:sz="0" w:space="0" w:color="auto"/>
        <w:right w:val="none" w:sz="0" w:space="0" w:color="auto"/>
      </w:divBdr>
    </w:div>
    <w:div w:id="1811170445">
      <w:bodyDiv w:val="1"/>
      <w:marLeft w:val="0"/>
      <w:marRight w:val="0"/>
      <w:marTop w:val="0"/>
      <w:marBottom w:val="0"/>
      <w:divBdr>
        <w:top w:val="none" w:sz="0" w:space="0" w:color="auto"/>
        <w:left w:val="none" w:sz="0" w:space="0" w:color="auto"/>
        <w:bottom w:val="none" w:sz="0" w:space="0" w:color="auto"/>
        <w:right w:val="none" w:sz="0" w:space="0" w:color="auto"/>
      </w:divBdr>
    </w:div>
    <w:div w:id="1847479831">
      <w:bodyDiv w:val="1"/>
      <w:marLeft w:val="0"/>
      <w:marRight w:val="0"/>
      <w:marTop w:val="0"/>
      <w:marBottom w:val="0"/>
      <w:divBdr>
        <w:top w:val="none" w:sz="0" w:space="0" w:color="auto"/>
        <w:left w:val="none" w:sz="0" w:space="0" w:color="auto"/>
        <w:bottom w:val="none" w:sz="0" w:space="0" w:color="auto"/>
        <w:right w:val="none" w:sz="0" w:space="0" w:color="auto"/>
      </w:divBdr>
    </w:div>
    <w:div w:id="1847934781">
      <w:bodyDiv w:val="1"/>
      <w:marLeft w:val="0"/>
      <w:marRight w:val="0"/>
      <w:marTop w:val="0"/>
      <w:marBottom w:val="0"/>
      <w:divBdr>
        <w:top w:val="none" w:sz="0" w:space="0" w:color="auto"/>
        <w:left w:val="none" w:sz="0" w:space="0" w:color="auto"/>
        <w:bottom w:val="none" w:sz="0" w:space="0" w:color="auto"/>
        <w:right w:val="none" w:sz="0" w:space="0" w:color="auto"/>
      </w:divBdr>
    </w:div>
    <w:div w:id="1860661618">
      <w:bodyDiv w:val="1"/>
      <w:marLeft w:val="0"/>
      <w:marRight w:val="0"/>
      <w:marTop w:val="0"/>
      <w:marBottom w:val="0"/>
      <w:divBdr>
        <w:top w:val="none" w:sz="0" w:space="0" w:color="auto"/>
        <w:left w:val="none" w:sz="0" w:space="0" w:color="auto"/>
        <w:bottom w:val="none" w:sz="0" w:space="0" w:color="auto"/>
        <w:right w:val="none" w:sz="0" w:space="0" w:color="auto"/>
      </w:divBdr>
    </w:div>
    <w:div w:id="1888754786">
      <w:bodyDiv w:val="1"/>
      <w:marLeft w:val="0"/>
      <w:marRight w:val="0"/>
      <w:marTop w:val="0"/>
      <w:marBottom w:val="0"/>
      <w:divBdr>
        <w:top w:val="none" w:sz="0" w:space="0" w:color="auto"/>
        <w:left w:val="none" w:sz="0" w:space="0" w:color="auto"/>
        <w:bottom w:val="none" w:sz="0" w:space="0" w:color="auto"/>
        <w:right w:val="none" w:sz="0" w:space="0" w:color="auto"/>
      </w:divBdr>
    </w:div>
    <w:div w:id="1905798422">
      <w:bodyDiv w:val="1"/>
      <w:marLeft w:val="0"/>
      <w:marRight w:val="0"/>
      <w:marTop w:val="0"/>
      <w:marBottom w:val="0"/>
      <w:divBdr>
        <w:top w:val="none" w:sz="0" w:space="0" w:color="auto"/>
        <w:left w:val="none" w:sz="0" w:space="0" w:color="auto"/>
        <w:bottom w:val="none" w:sz="0" w:space="0" w:color="auto"/>
        <w:right w:val="none" w:sz="0" w:space="0" w:color="auto"/>
      </w:divBdr>
    </w:div>
    <w:div w:id="1905871076">
      <w:bodyDiv w:val="1"/>
      <w:marLeft w:val="0"/>
      <w:marRight w:val="0"/>
      <w:marTop w:val="0"/>
      <w:marBottom w:val="0"/>
      <w:divBdr>
        <w:top w:val="none" w:sz="0" w:space="0" w:color="auto"/>
        <w:left w:val="none" w:sz="0" w:space="0" w:color="auto"/>
        <w:bottom w:val="none" w:sz="0" w:space="0" w:color="auto"/>
        <w:right w:val="none" w:sz="0" w:space="0" w:color="auto"/>
      </w:divBdr>
    </w:div>
    <w:div w:id="1929189100">
      <w:bodyDiv w:val="1"/>
      <w:marLeft w:val="0"/>
      <w:marRight w:val="0"/>
      <w:marTop w:val="0"/>
      <w:marBottom w:val="0"/>
      <w:divBdr>
        <w:top w:val="none" w:sz="0" w:space="0" w:color="auto"/>
        <w:left w:val="none" w:sz="0" w:space="0" w:color="auto"/>
        <w:bottom w:val="none" w:sz="0" w:space="0" w:color="auto"/>
        <w:right w:val="none" w:sz="0" w:space="0" w:color="auto"/>
      </w:divBdr>
    </w:div>
    <w:div w:id="1935818974">
      <w:bodyDiv w:val="1"/>
      <w:marLeft w:val="0"/>
      <w:marRight w:val="0"/>
      <w:marTop w:val="0"/>
      <w:marBottom w:val="0"/>
      <w:divBdr>
        <w:top w:val="none" w:sz="0" w:space="0" w:color="auto"/>
        <w:left w:val="none" w:sz="0" w:space="0" w:color="auto"/>
        <w:bottom w:val="none" w:sz="0" w:space="0" w:color="auto"/>
        <w:right w:val="none" w:sz="0" w:space="0" w:color="auto"/>
      </w:divBdr>
    </w:div>
    <w:div w:id="1952590867">
      <w:bodyDiv w:val="1"/>
      <w:marLeft w:val="0"/>
      <w:marRight w:val="0"/>
      <w:marTop w:val="0"/>
      <w:marBottom w:val="0"/>
      <w:divBdr>
        <w:top w:val="none" w:sz="0" w:space="0" w:color="auto"/>
        <w:left w:val="none" w:sz="0" w:space="0" w:color="auto"/>
        <w:bottom w:val="none" w:sz="0" w:space="0" w:color="auto"/>
        <w:right w:val="none" w:sz="0" w:space="0" w:color="auto"/>
      </w:divBdr>
    </w:div>
    <w:div w:id="1974099204">
      <w:bodyDiv w:val="1"/>
      <w:marLeft w:val="0"/>
      <w:marRight w:val="0"/>
      <w:marTop w:val="0"/>
      <w:marBottom w:val="0"/>
      <w:divBdr>
        <w:top w:val="none" w:sz="0" w:space="0" w:color="auto"/>
        <w:left w:val="none" w:sz="0" w:space="0" w:color="auto"/>
        <w:bottom w:val="none" w:sz="0" w:space="0" w:color="auto"/>
        <w:right w:val="none" w:sz="0" w:space="0" w:color="auto"/>
      </w:divBdr>
    </w:div>
    <w:div w:id="1984382498">
      <w:bodyDiv w:val="1"/>
      <w:marLeft w:val="0"/>
      <w:marRight w:val="0"/>
      <w:marTop w:val="0"/>
      <w:marBottom w:val="0"/>
      <w:divBdr>
        <w:top w:val="none" w:sz="0" w:space="0" w:color="auto"/>
        <w:left w:val="none" w:sz="0" w:space="0" w:color="auto"/>
        <w:bottom w:val="none" w:sz="0" w:space="0" w:color="auto"/>
        <w:right w:val="none" w:sz="0" w:space="0" w:color="auto"/>
      </w:divBdr>
    </w:div>
    <w:div w:id="1990818571">
      <w:bodyDiv w:val="1"/>
      <w:marLeft w:val="0"/>
      <w:marRight w:val="0"/>
      <w:marTop w:val="0"/>
      <w:marBottom w:val="0"/>
      <w:divBdr>
        <w:top w:val="none" w:sz="0" w:space="0" w:color="auto"/>
        <w:left w:val="none" w:sz="0" w:space="0" w:color="auto"/>
        <w:bottom w:val="none" w:sz="0" w:space="0" w:color="auto"/>
        <w:right w:val="none" w:sz="0" w:space="0" w:color="auto"/>
      </w:divBdr>
    </w:div>
    <w:div w:id="2008509308">
      <w:bodyDiv w:val="1"/>
      <w:marLeft w:val="0"/>
      <w:marRight w:val="0"/>
      <w:marTop w:val="0"/>
      <w:marBottom w:val="0"/>
      <w:divBdr>
        <w:top w:val="none" w:sz="0" w:space="0" w:color="auto"/>
        <w:left w:val="none" w:sz="0" w:space="0" w:color="auto"/>
        <w:bottom w:val="none" w:sz="0" w:space="0" w:color="auto"/>
        <w:right w:val="none" w:sz="0" w:space="0" w:color="auto"/>
      </w:divBdr>
    </w:div>
    <w:div w:id="2018338965">
      <w:bodyDiv w:val="1"/>
      <w:marLeft w:val="0"/>
      <w:marRight w:val="0"/>
      <w:marTop w:val="0"/>
      <w:marBottom w:val="0"/>
      <w:divBdr>
        <w:top w:val="none" w:sz="0" w:space="0" w:color="auto"/>
        <w:left w:val="none" w:sz="0" w:space="0" w:color="auto"/>
        <w:bottom w:val="none" w:sz="0" w:space="0" w:color="auto"/>
        <w:right w:val="none" w:sz="0" w:space="0" w:color="auto"/>
      </w:divBdr>
    </w:div>
    <w:div w:id="2025396130">
      <w:bodyDiv w:val="1"/>
      <w:marLeft w:val="0"/>
      <w:marRight w:val="0"/>
      <w:marTop w:val="0"/>
      <w:marBottom w:val="0"/>
      <w:divBdr>
        <w:top w:val="none" w:sz="0" w:space="0" w:color="auto"/>
        <w:left w:val="none" w:sz="0" w:space="0" w:color="auto"/>
        <w:bottom w:val="none" w:sz="0" w:space="0" w:color="auto"/>
        <w:right w:val="none" w:sz="0" w:space="0" w:color="auto"/>
      </w:divBdr>
    </w:div>
    <w:div w:id="2026128315">
      <w:bodyDiv w:val="1"/>
      <w:marLeft w:val="0"/>
      <w:marRight w:val="0"/>
      <w:marTop w:val="0"/>
      <w:marBottom w:val="0"/>
      <w:divBdr>
        <w:top w:val="none" w:sz="0" w:space="0" w:color="auto"/>
        <w:left w:val="none" w:sz="0" w:space="0" w:color="auto"/>
        <w:bottom w:val="none" w:sz="0" w:space="0" w:color="auto"/>
        <w:right w:val="none" w:sz="0" w:space="0" w:color="auto"/>
      </w:divBdr>
    </w:div>
    <w:div w:id="2041316721">
      <w:bodyDiv w:val="1"/>
      <w:marLeft w:val="0"/>
      <w:marRight w:val="0"/>
      <w:marTop w:val="0"/>
      <w:marBottom w:val="0"/>
      <w:divBdr>
        <w:top w:val="none" w:sz="0" w:space="0" w:color="auto"/>
        <w:left w:val="none" w:sz="0" w:space="0" w:color="auto"/>
        <w:bottom w:val="none" w:sz="0" w:space="0" w:color="auto"/>
        <w:right w:val="none" w:sz="0" w:space="0" w:color="auto"/>
      </w:divBdr>
    </w:div>
    <w:div w:id="2058238912">
      <w:bodyDiv w:val="1"/>
      <w:marLeft w:val="0"/>
      <w:marRight w:val="0"/>
      <w:marTop w:val="0"/>
      <w:marBottom w:val="0"/>
      <w:divBdr>
        <w:top w:val="none" w:sz="0" w:space="0" w:color="auto"/>
        <w:left w:val="none" w:sz="0" w:space="0" w:color="auto"/>
        <w:bottom w:val="none" w:sz="0" w:space="0" w:color="auto"/>
        <w:right w:val="none" w:sz="0" w:space="0" w:color="auto"/>
      </w:divBdr>
    </w:div>
    <w:div w:id="2127502650">
      <w:bodyDiv w:val="1"/>
      <w:marLeft w:val="0"/>
      <w:marRight w:val="0"/>
      <w:marTop w:val="0"/>
      <w:marBottom w:val="0"/>
      <w:divBdr>
        <w:top w:val="none" w:sz="0" w:space="0" w:color="auto"/>
        <w:left w:val="none" w:sz="0" w:space="0" w:color="auto"/>
        <w:bottom w:val="none" w:sz="0" w:space="0" w:color="auto"/>
        <w:right w:val="none" w:sz="0" w:space="0" w:color="auto"/>
      </w:divBdr>
    </w:div>
    <w:div w:id="2143568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oter" Target="foot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haoxing.com.cn/hjwpjctj/p/2696553.html" TargetMode="Externa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jiahao.baidu.com/s?id=1566012841152458&amp;wfr=spider&amp;for=pc"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lang="zh-CN" sz="1860" b="0"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title>
    <c:autoTitleDeleted val="0"/>
    <c:plotArea>
      <c:layout/>
      <c:pieChart>
        <c:varyColors val="1"/>
        <c:ser>
          <c:idx val="0"/>
          <c:order val="0"/>
          <c:tx>
            <c:strRef>
              <c:f>Sheet1!$B$1</c:f>
              <c:strCache>
                <c:ptCount val="1"/>
                <c:pt idx="0">
                  <c:v>其他</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A7A-4EB1-896B-51E3E4CB513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A7A-4EB1-896B-51E3E4CB513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A7A-4EB1-896B-51E3E4CB513B}"/>
              </c:ext>
            </c:extLst>
          </c:dPt>
          <c:dLbls>
            <c:spPr>
              <a:noFill/>
              <a:ln>
                <a:noFill/>
              </a:ln>
              <a:effectLst/>
            </c:spPr>
            <c:txPr>
              <a:bodyPr rot="0" spcFirstLastPara="1" vertOverflow="ellipsis" vert="horz" wrap="square" lIns="38100" tIns="19050" rIns="38100" bIns="19050" anchor="ctr" anchorCtr="1"/>
              <a:lstStyle/>
              <a:p>
                <a:pPr>
                  <a:defRPr lang="zh-CN" sz="1195" b="0" i="0" u="none" strike="noStrike" kern="1200" baseline="0">
                    <a:solidFill>
                      <a:schemeClr val="tx1">
                        <a:lumMod val="75000"/>
                        <a:lumOff val="25000"/>
                      </a:schemeClr>
                    </a:solidFill>
                    <a:latin typeface="微软雅黑" panose="020B0503020204020204" pitchFamily="34" charset="-122"/>
                    <a:ea typeface="微软雅黑" panose="020B0503020204020204" pitchFamily="34" charset="-122"/>
                    <a:cs typeface="+mn-cs"/>
                  </a:defRPr>
                </a:pPr>
                <a:endParaRPr lang="zh-CN"/>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工作人员办事效率不高</c:v>
                </c:pt>
                <c:pt idx="1">
                  <c:v>办事地点距离远</c:v>
                </c:pt>
                <c:pt idx="2">
                  <c:v>办事点临时要求提供证明</c:v>
                </c:pt>
              </c:strCache>
            </c:strRef>
          </c:cat>
          <c:val>
            <c:numRef>
              <c:f>Sheet1!$B$2:$B$4</c:f>
              <c:numCache>
                <c:formatCode>0%</c:formatCode>
                <c:ptCount val="3"/>
                <c:pt idx="0">
                  <c:v>0.3</c:v>
                </c:pt>
                <c:pt idx="1">
                  <c:v>0.3</c:v>
                </c:pt>
                <c:pt idx="2">
                  <c:v>0.4</c:v>
                </c:pt>
              </c:numCache>
            </c:numRef>
          </c:val>
          <c:extLst>
            <c:ext xmlns:c16="http://schemas.microsoft.com/office/drawing/2014/chart" uri="{C3380CC4-5D6E-409C-BE32-E72D297353CC}">
              <c16:uniqueId val="{00000006-CA7A-4EB1-896B-51E3E4CB513B}"/>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zh-CN" sz="1195" b="0" i="0" u="none" strike="noStrike" kern="1200" baseline="0">
              <a:solidFill>
                <a:schemeClr val="tx1">
                  <a:lumMod val="65000"/>
                  <a:lumOff val="35000"/>
                </a:schemeClr>
              </a:solidFill>
              <a:latin typeface="微软雅黑" panose="020B0503020204020204" pitchFamily="34" charset="-122"/>
              <a:ea typeface="微软雅黑" panose="020B0503020204020204" pitchFamily="34"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微软雅黑" panose="020B0503020204020204" pitchFamily="34" charset="-122"/>
          <a:ea typeface="微软雅黑" panose="020B0503020204020204" pitchFamily="34"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5"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B98789-C62B-4414-B12F-109D56E5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4319</Words>
  <Characters>24619</Characters>
  <Application>Microsoft Office Word</Application>
  <DocSecurity>0</DocSecurity>
  <Lines>205</Lines>
  <Paragraphs>57</Paragraphs>
  <ScaleCrop>false</ScaleCrop>
  <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予然 毕</dc:creator>
  <cp:lastModifiedBy>740969824@qq.com</cp:lastModifiedBy>
  <cp:revision>39</cp:revision>
  <dcterms:created xsi:type="dcterms:W3CDTF">2020-12-03T02:32:00Z</dcterms:created>
  <dcterms:modified xsi:type="dcterms:W3CDTF">2021-02-03T04:10:00Z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